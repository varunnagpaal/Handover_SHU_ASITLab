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C40F4" w14:textId="77777777" w:rsidR="00094D13" w:rsidRDefault="00094D13">
      <w:r>
        <w:rPr>
          <w:rFonts w:hint="eastAsia"/>
        </w:rPr>
        <w:t>doi</w:t>
      </w:r>
      <w:r>
        <w:rPr>
          <w:rFonts w:hint="eastAsia"/>
        </w:rPr>
        <w:t>：</w:t>
      </w:r>
      <w:r>
        <w:rPr>
          <w:rFonts w:hint="eastAsia"/>
        </w:rPr>
        <w:t>10.</w:t>
      </w:r>
      <w:r>
        <w:t xml:space="preserve"> 19665</w:t>
      </w:r>
      <w:r>
        <w:rPr>
          <w:rFonts w:hint="eastAsia"/>
        </w:rPr>
        <w:t>/j.issn.1001</w:t>
      </w:r>
      <w:r>
        <w:rPr>
          <w:rFonts w:ascii="宋体" w:hAnsi="宋体" w:cs="宋体" w:hint="eastAsia"/>
        </w:rPr>
        <w:t>-</w:t>
      </w:r>
      <w:r>
        <w:rPr>
          <w:rFonts w:hint="eastAsia"/>
        </w:rPr>
        <w:t>2400.2XXX.0X.0</w:t>
      </w:r>
    </w:p>
    <w:p w14:paraId="16849F18" w14:textId="77777777" w:rsidR="00094D13" w:rsidRDefault="00094D13"/>
    <w:p w14:paraId="78D81603" w14:textId="5BBC5A6C" w:rsidR="00094D13" w:rsidRDefault="007B7DFA">
      <w:pPr>
        <w:jc w:val="center"/>
        <w:rPr>
          <w:rFonts w:eastAsia="黑体"/>
        </w:rPr>
      </w:pPr>
      <w:bookmarkStart w:id="0" w:name="_Hlk66910903"/>
      <w:r>
        <w:rPr>
          <w:rFonts w:eastAsia="黑体" w:hint="eastAsia"/>
          <w:sz w:val="36"/>
        </w:rPr>
        <w:t>一种</w:t>
      </w:r>
      <w:del w:id="1" w:author="Author">
        <w:r w:rsidDel="00CD00CC">
          <w:rPr>
            <w:rFonts w:eastAsia="黑体" w:hint="eastAsia"/>
            <w:sz w:val="36"/>
          </w:rPr>
          <w:delText>通用于</w:delText>
        </w:r>
      </w:del>
      <w:ins w:id="2" w:author="Author">
        <w:r w:rsidR="00CD00CC">
          <w:rPr>
            <w:rFonts w:eastAsia="黑体" w:hint="eastAsia"/>
            <w:sz w:val="36"/>
          </w:rPr>
          <w:t>应用于</w:t>
        </w:r>
      </w:ins>
      <w:r>
        <w:rPr>
          <w:rFonts w:eastAsia="黑体" w:hint="eastAsia"/>
          <w:sz w:val="36"/>
        </w:rPr>
        <w:t>H</w:t>
      </w:r>
      <w:r>
        <w:rPr>
          <w:rFonts w:eastAsia="黑体"/>
          <w:sz w:val="36"/>
        </w:rPr>
        <w:t>.26X</w:t>
      </w:r>
      <w:r>
        <w:rPr>
          <w:rFonts w:eastAsia="黑体" w:hint="eastAsia"/>
          <w:sz w:val="36"/>
        </w:rPr>
        <w:t>的</w:t>
      </w:r>
      <w:ins w:id="3" w:author="Author">
        <w:r w:rsidR="00CD00CC">
          <w:rPr>
            <w:rFonts w:eastAsia="黑体" w:hint="eastAsia"/>
            <w:sz w:val="36"/>
          </w:rPr>
          <w:t>通用</w:t>
        </w:r>
      </w:ins>
      <w:r>
        <w:rPr>
          <w:rFonts w:eastAsia="黑体" w:hint="eastAsia"/>
          <w:sz w:val="36"/>
        </w:rPr>
        <w:t>无损帧内编码优化算法</w:t>
      </w:r>
    </w:p>
    <w:bookmarkEnd w:id="0"/>
    <w:p w14:paraId="14D15712" w14:textId="77777777" w:rsidR="00094D13" w:rsidRDefault="00094D13">
      <w:pPr>
        <w:jc w:val="center"/>
        <w:rPr>
          <w:rFonts w:eastAsia="黑体"/>
        </w:rPr>
      </w:pPr>
    </w:p>
    <w:p w14:paraId="3E060942" w14:textId="77777777" w:rsidR="00094D13" w:rsidRDefault="005A2A70">
      <w:pPr>
        <w:jc w:val="center"/>
        <w:rPr>
          <w:rFonts w:eastAsia="华文仿宋"/>
        </w:rPr>
      </w:pPr>
      <w:r>
        <w:rPr>
          <w:rFonts w:eastAsia="华文仿宋" w:hint="eastAsia"/>
          <w:sz w:val="28"/>
        </w:rPr>
        <w:t>林</w:t>
      </w:r>
      <w:r w:rsidR="00094D13">
        <w:rPr>
          <w:rFonts w:eastAsia="华文仿宋" w:hint="eastAsia"/>
          <w:sz w:val="28"/>
        </w:rPr>
        <w:t xml:space="preserve">  </w:t>
      </w:r>
      <w:r>
        <w:rPr>
          <w:rFonts w:eastAsia="华文仿宋" w:hint="eastAsia"/>
          <w:sz w:val="28"/>
        </w:rPr>
        <w:t>敏</w:t>
      </w:r>
      <w:r w:rsidR="00094D13">
        <w:rPr>
          <w:rFonts w:eastAsia="华文仿宋" w:hint="eastAsia"/>
          <w:sz w:val="28"/>
        </w:rPr>
        <w:t>，</w:t>
      </w:r>
      <w:r w:rsidR="00511186">
        <w:rPr>
          <w:rFonts w:eastAsia="华文仿宋" w:hint="eastAsia"/>
          <w:sz w:val="28"/>
        </w:rPr>
        <w:t>林庆毫，</w:t>
      </w:r>
      <w:r>
        <w:rPr>
          <w:rFonts w:eastAsia="华文仿宋" w:hint="eastAsia"/>
          <w:sz w:val="28"/>
        </w:rPr>
        <w:t>翁晓雨，陈国捷</w:t>
      </w:r>
    </w:p>
    <w:p w14:paraId="089DF9E7" w14:textId="437CA3A3" w:rsidR="00094D13" w:rsidRDefault="0021596B">
      <w:pPr>
        <w:jc w:val="center"/>
        <w:rPr>
          <w:rFonts w:eastAsia="华文仿宋"/>
        </w:rPr>
      </w:pPr>
      <w:r>
        <w:rPr>
          <w:rFonts w:ascii="华文楷体" w:eastAsia="华文楷体" w:hAnsi="华文楷体" w:hint="eastAsia"/>
        </w:rPr>
        <w:t>（</w:t>
      </w:r>
      <w:r w:rsidR="00776508">
        <w:rPr>
          <w:rFonts w:ascii="华文楷体" w:eastAsia="华文楷体" w:hAnsi="华文楷体" w:hint="eastAsia"/>
        </w:rPr>
        <w:t>上海</w:t>
      </w:r>
      <w:r w:rsidR="00094D13">
        <w:rPr>
          <w:rFonts w:ascii="华文楷体" w:eastAsia="华文楷体" w:hAnsi="华文楷体" w:hint="eastAsia"/>
        </w:rPr>
        <w:t xml:space="preserve">大学 </w:t>
      </w:r>
      <w:r w:rsidR="0058449D" w:rsidRPr="0058449D">
        <w:rPr>
          <w:rFonts w:ascii="华文楷体" w:eastAsia="华文楷体" w:hAnsi="华文楷体" w:hint="eastAsia"/>
        </w:rPr>
        <w:t>特种光纤与光接入网重点实验室</w:t>
      </w:r>
      <w:r w:rsidR="00094D13">
        <w:rPr>
          <w:rFonts w:ascii="华文楷体" w:eastAsia="华文楷体" w:hAnsi="华文楷体" w:hint="eastAsia"/>
        </w:rPr>
        <w:t>，</w:t>
      </w:r>
      <w:r w:rsidR="00776508">
        <w:rPr>
          <w:rFonts w:ascii="华文楷体" w:eastAsia="华文楷体" w:hAnsi="华文楷体" w:hint="eastAsia"/>
        </w:rPr>
        <w:t>上海</w:t>
      </w:r>
      <w:r w:rsidR="00094D13">
        <w:rPr>
          <w:rFonts w:ascii="华文楷体" w:eastAsia="华文楷体" w:hAnsi="华文楷体" w:hint="eastAsia"/>
        </w:rPr>
        <w:t xml:space="preserve"> </w:t>
      </w:r>
      <w:r w:rsidR="00776508">
        <w:rPr>
          <w:rFonts w:ascii="华文楷体" w:eastAsia="华文楷体" w:hAnsi="华文楷体"/>
        </w:rPr>
        <w:t>201900</w:t>
      </w:r>
      <w:r>
        <w:rPr>
          <w:rFonts w:ascii="华文楷体" w:eastAsia="华文楷体" w:hAnsi="华文楷体" w:hint="eastAsia"/>
        </w:rPr>
        <w:t>）</w:t>
      </w:r>
    </w:p>
    <w:p w14:paraId="2F88CCFD" w14:textId="77777777" w:rsidR="00094D13" w:rsidRPr="008A6261" w:rsidRDefault="00094D13">
      <w:pPr>
        <w:jc w:val="center"/>
        <w:rPr>
          <w:rFonts w:eastAsia="华文仿宋"/>
        </w:rPr>
      </w:pPr>
    </w:p>
    <w:p w14:paraId="2E2CD6FC" w14:textId="7CB8D323" w:rsidR="00094D13" w:rsidRDefault="00094D13">
      <w:pPr>
        <w:ind w:leftChars="400" w:left="772" w:rightChars="400" w:right="772"/>
        <w:rPr>
          <w:rFonts w:eastAsia="华文楷体"/>
          <w:sz w:val="18"/>
        </w:rPr>
      </w:pPr>
      <w:r>
        <w:rPr>
          <w:rFonts w:eastAsia="黑体" w:hint="eastAsia"/>
          <w:sz w:val="18"/>
        </w:rPr>
        <w:t>摘要：</w:t>
      </w:r>
      <w:r w:rsidR="008A6261">
        <w:rPr>
          <w:rFonts w:eastAsia="华文楷体" w:hint="eastAsia"/>
          <w:sz w:val="18"/>
        </w:rPr>
        <w:t>在</w:t>
      </w:r>
      <w:r w:rsidR="008A6261">
        <w:rPr>
          <w:rFonts w:eastAsia="华文楷体" w:hint="eastAsia"/>
          <w:sz w:val="18"/>
        </w:rPr>
        <w:t>H</w:t>
      </w:r>
      <w:r w:rsidR="008A6261">
        <w:rPr>
          <w:rFonts w:eastAsia="华文楷体"/>
          <w:sz w:val="18"/>
        </w:rPr>
        <w:t>.26X</w:t>
      </w:r>
      <w:r w:rsidR="008A6261">
        <w:rPr>
          <w:rFonts w:eastAsia="华文楷体" w:hint="eastAsia"/>
          <w:sz w:val="18"/>
        </w:rPr>
        <w:t>系列视频编码标准的无损压缩方案中，通过帧内预测得到的残差仍具有较强的</w:t>
      </w:r>
      <w:r w:rsidR="00E93927">
        <w:rPr>
          <w:rFonts w:eastAsia="华文楷体" w:hint="eastAsia"/>
          <w:sz w:val="18"/>
        </w:rPr>
        <w:t>空间相关性。</w:t>
      </w:r>
      <w:r w:rsidR="00AD5FD1">
        <w:rPr>
          <w:rFonts w:eastAsia="华文楷体" w:hint="eastAsia"/>
          <w:sz w:val="18"/>
        </w:rPr>
        <w:t>与自然图像不同，</w:t>
      </w:r>
      <w:r w:rsidR="00695B9B">
        <w:rPr>
          <w:rFonts w:eastAsia="华文楷体" w:hint="eastAsia"/>
          <w:sz w:val="18"/>
        </w:rPr>
        <w:t>预测残差的空间相关性体现为含有丰富的边缘</w:t>
      </w:r>
      <w:r w:rsidR="00AD6AED">
        <w:rPr>
          <w:rFonts w:eastAsia="华文楷体" w:hint="eastAsia"/>
          <w:sz w:val="18"/>
        </w:rPr>
        <w:t>特征</w:t>
      </w:r>
      <w:r w:rsidR="00695B9B">
        <w:rPr>
          <w:rFonts w:eastAsia="华文楷体" w:hint="eastAsia"/>
          <w:sz w:val="18"/>
        </w:rPr>
        <w:t>。</w:t>
      </w:r>
      <w:r w:rsidR="00AD5FD1">
        <w:rPr>
          <w:rFonts w:eastAsia="华文楷体" w:hint="eastAsia"/>
          <w:sz w:val="18"/>
        </w:rPr>
        <w:t>因此，</w:t>
      </w:r>
      <w:r w:rsidR="00F305FA">
        <w:rPr>
          <w:rFonts w:eastAsia="华文楷体" w:hint="eastAsia"/>
          <w:sz w:val="18"/>
        </w:rPr>
        <w:t>提出</w:t>
      </w:r>
      <w:r w:rsidR="00AD5FD1">
        <w:rPr>
          <w:rFonts w:eastAsia="华文楷体" w:hint="eastAsia"/>
          <w:sz w:val="18"/>
        </w:rPr>
        <w:t>了一种</w:t>
      </w:r>
      <w:r w:rsidR="00F305FA">
        <w:rPr>
          <w:rFonts w:eastAsia="华文楷体" w:hint="eastAsia"/>
          <w:sz w:val="18"/>
        </w:rPr>
        <w:t>通用的</w:t>
      </w:r>
      <w:r w:rsidR="00AD5FD1">
        <w:rPr>
          <w:rFonts w:eastAsia="华文楷体" w:hint="eastAsia"/>
          <w:sz w:val="18"/>
        </w:rPr>
        <w:t>基于残差中值边缘检测的无损帧内编码算法。</w:t>
      </w:r>
      <w:r w:rsidR="00695B9B">
        <w:rPr>
          <w:rFonts w:eastAsia="华文楷体" w:hint="eastAsia"/>
          <w:sz w:val="18"/>
        </w:rPr>
        <w:t>算法对预测残差逐点进行边缘检测，得到</w:t>
      </w:r>
      <w:r w:rsidR="00AD6AED">
        <w:rPr>
          <w:rFonts w:eastAsia="华文楷体" w:hint="eastAsia"/>
          <w:sz w:val="18"/>
        </w:rPr>
        <w:t>新</w:t>
      </w:r>
      <w:r w:rsidR="00695B9B">
        <w:rPr>
          <w:rFonts w:eastAsia="华文楷体" w:hint="eastAsia"/>
          <w:sz w:val="18"/>
        </w:rPr>
        <w:t>的预测值</w:t>
      </w:r>
      <w:r w:rsidR="00AD6AED">
        <w:rPr>
          <w:rFonts w:eastAsia="华文楷体" w:hint="eastAsia"/>
          <w:sz w:val="18"/>
        </w:rPr>
        <w:t>与残差，最后根据当前编码单元的能量是否降低快速判断是否使用新的残差进行熵编码</w:t>
      </w:r>
      <w:r w:rsidR="00695B9B">
        <w:rPr>
          <w:rFonts w:eastAsia="华文楷体" w:hint="eastAsia"/>
          <w:sz w:val="18"/>
        </w:rPr>
        <w:t>。经过该算法处理的编码块具有更低的能量，从而降低熵编码后的码率。</w:t>
      </w:r>
      <w:r w:rsidR="008271D1">
        <w:rPr>
          <w:rFonts w:eastAsia="华文楷体" w:hint="eastAsia"/>
          <w:sz w:val="18"/>
        </w:rPr>
        <w:t>实验结果表明，在</w:t>
      </w:r>
      <w:r w:rsidR="008271D1">
        <w:rPr>
          <w:rFonts w:eastAsia="华文楷体" w:hint="eastAsia"/>
          <w:sz w:val="18"/>
        </w:rPr>
        <w:t>H</w:t>
      </w:r>
      <w:r w:rsidR="008271D1">
        <w:rPr>
          <w:rFonts w:eastAsia="华文楷体"/>
          <w:sz w:val="18"/>
        </w:rPr>
        <w:t>.265</w:t>
      </w:r>
      <w:r w:rsidR="008271D1">
        <w:rPr>
          <w:rFonts w:eastAsia="华文楷体" w:hint="eastAsia"/>
          <w:sz w:val="18"/>
        </w:rPr>
        <w:t>与最新的</w:t>
      </w:r>
      <w:r w:rsidR="008271D1">
        <w:rPr>
          <w:rFonts w:eastAsia="华文楷体" w:hint="eastAsia"/>
          <w:sz w:val="18"/>
        </w:rPr>
        <w:t>H</w:t>
      </w:r>
      <w:r w:rsidR="008271D1">
        <w:rPr>
          <w:rFonts w:eastAsia="华文楷体"/>
          <w:sz w:val="18"/>
        </w:rPr>
        <w:t>.266</w:t>
      </w:r>
      <w:r w:rsidR="008271D1">
        <w:rPr>
          <w:rFonts w:eastAsia="华文楷体" w:hint="eastAsia"/>
          <w:sz w:val="18"/>
        </w:rPr>
        <w:t>标准中应用提出的优化算法，平</w:t>
      </w:r>
      <w:r w:rsidR="00BE669D">
        <w:rPr>
          <w:rFonts w:eastAsia="华文楷体" w:hint="eastAsia"/>
          <w:sz w:val="18"/>
        </w:rPr>
        <w:t>均码率分别降低了</w:t>
      </w:r>
      <w:r w:rsidR="00BE669D">
        <w:rPr>
          <w:rFonts w:eastAsia="华文楷体" w:hint="eastAsia"/>
          <w:sz w:val="18"/>
        </w:rPr>
        <w:t>7</w:t>
      </w:r>
      <w:r w:rsidR="00BE669D">
        <w:rPr>
          <w:rFonts w:eastAsia="华文楷体"/>
          <w:sz w:val="18"/>
        </w:rPr>
        <w:t>.04%</w:t>
      </w:r>
      <w:r w:rsidR="00BE669D">
        <w:rPr>
          <w:rFonts w:eastAsia="华文楷体" w:hint="eastAsia"/>
          <w:sz w:val="18"/>
        </w:rPr>
        <w:t>和</w:t>
      </w:r>
      <w:r w:rsidR="00BE669D">
        <w:rPr>
          <w:rFonts w:eastAsia="华文楷体" w:hint="eastAsia"/>
          <w:sz w:val="18"/>
        </w:rPr>
        <w:t>5</w:t>
      </w:r>
      <w:r w:rsidR="00BE669D">
        <w:rPr>
          <w:rFonts w:eastAsia="华文楷体"/>
          <w:sz w:val="18"/>
        </w:rPr>
        <w:t>.98%</w:t>
      </w:r>
      <w:r w:rsidR="00840BAB">
        <w:rPr>
          <w:rFonts w:eastAsia="华文楷体" w:hint="eastAsia"/>
          <w:sz w:val="18"/>
        </w:rPr>
        <w:t>，编解码时间变化细微。</w:t>
      </w:r>
    </w:p>
    <w:p w14:paraId="0940498E" w14:textId="77777777" w:rsidR="00094D13" w:rsidRDefault="00094D13">
      <w:pPr>
        <w:ind w:leftChars="400" w:left="772" w:rightChars="400" w:right="772"/>
        <w:rPr>
          <w:rFonts w:eastAsia="华文楷体"/>
          <w:sz w:val="18"/>
        </w:rPr>
      </w:pPr>
      <w:r>
        <w:rPr>
          <w:rFonts w:eastAsia="黑体" w:hint="eastAsia"/>
          <w:sz w:val="18"/>
        </w:rPr>
        <w:t>关键词：</w:t>
      </w:r>
      <w:r w:rsidR="00AA7CDC" w:rsidRPr="00C112F3">
        <w:rPr>
          <w:rFonts w:eastAsia="华文楷体" w:hint="eastAsia"/>
          <w:sz w:val="18"/>
        </w:rPr>
        <w:t>无损视频压缩；帧内编码</w:t>
      </w:r>
      <w:r w:rsidR="00E2108E">
        <w:rPr>
          <w:rFonts w:eastAsia="华文楷体" w:hint="eastAsia"/>
          <w:sz w:val="18"/>
        </w:rPr>
        <w:t>；预测残差</w:t>
      </w:r>
      <w:r w:rsidR="001449CF">
        <w:rPr>
          <w:rFonts w:eastAsia="华文楷体" w:hint="eastAsia"/>
          <w:sz w:val="18"/>
        </w:rPr>
        <w:t>；高性能视频编码；多功能视频编码</w:t>
      </w:r>
    </w:p>
    <w:p w14:paraId="0252956C" w14:textId="77777777" w:rsidR="00094D13" w:rsidRDefault="00094D13">
      <w:pPr>
        <w:ind w:leftChars="400" w:left="772" w:rightChars="400" w:right="772"/>
        <w:rPr>
          <w:rFonts w:eastAsia="华文楷体"/>
          <w:sz w:val="18"/>
        </w:rPr>
      </w:pPr>
      <w:r>
        <w:rPr>
          <w:rFonts w:eastAsia="黑体" w:hint="eastAsia"/>
          <w:sz w:val="18"/>
        </w:rPr>
        <w:t>中图分类号</w:t>
      </w:r>
      <w:r>
        <w:rPr>
          <w:rFonts w:eastAsia="华文楷体" w:hint="eastAsia"/>
          <w:sz w:val="18"/>
        </w:rPr>
        <w:t>：</w:t>
      </w:r>
      <w:r w:rsidR="00242996" w:rsidRPr="00E2108E">
        <w:rPr>
          <w:rFonts w:eastAsia="华文楷体" w:hint="eastAsia"/>
          <w:sz w:val="18"/>
        </w:rPr>
        <w:t>T</w:t>
      </w:r>
      <w:r w:rsidR="00242996" w:rsidRPr="00E2108E">
        <w:rPr>
          <w:rFonts w:eastAsia="华文楷体"/>
          <w:sz w:val="18"/>
        </w:rPr>
        <w:t>N919.81</w:t>
      </w:r>
      <w:r>
        <w:rPr>
          <w:rFonts w:eastAsia="华文楷体" w:hint="eastAsia"/>
          <w:sz w:val="18"/>
        </w:rPr>
        <w:t xml:space="preserve">       </w:t>
      </w:r>
      <w:r>
        <w:rPr>
          <w:rFonts w:eastAsia="黑体" w:hint="eastAsia"/>
          <w:sz w:val="18"/>
        </w:rPr>
        <w:t>文献标识码</w:t>
      </w:r>
      <w:r>
        <w:rPr>
          <w:rFonts w:eastAsia="华文楷体" w:hint="eastAsia"/>
          <w:sz w:val="18"/>
        </w:rPr>
        <w:t>：</w:t>
      </w:r>
      <w:r>
        <w:rPr>
          <w:rFonts w:eastAsia="华文楷体" w:hint="eastAsia"/>
          <w:sz w:val="18"/>
        </w:rPr>
        <w:t xml:space="preserve">A       </w:t>
      </w:r>
      <w:r>
        <w:rPr>
          <w:rFonts w:eastAsia="黑体" w:hint="eastAsia"/>
          <w:sz w:val="18"/>
        </w:rPr>
        <w:t>文章编号</w:t>
      </w:r>
      <w:r>
        <w:rPr>
          <w:rFonts w:eastAsia="华文楷体" w:hint="eastAsia"/>
          <w:sz w:val="18"/>
        </w:rPr>
        <w:t>：</w:t>
      </w:r>
      <w:r>
        <w:rPr>
          <w:rFonts w:eastAsia="华文楷体" w:hint="eastAsia"/>
          <w:sz w:val="18"/>
        </w:rPr>
        <w:t>1001-2400(2XXX)0X-0-0</w:t>
      </w:r>
    </w:p>
    <w:p w14:paraId="353AF2A1" w14:textId="77777777" w:rsidR="00094D13" w:rsidRDefault="00094D13">
      <w:pPr>
        <w:rPr>
          <w:rFonts w:eastAsia="华文楷体"/>
          <w:sz w:val="18"/>
        </w:rPr>
      </w:pPr>
    </w:p>
    <w:p w14:paraId="317ACC47" w14:textId="77777777" w:rsidR="00094D13" w:rsidRDefault="00776508">
      <w:pPr>
        <w:pStyle w:val="Heading1"/>
      </w:pPr>
      <w:r>
        <w:t>A</w:t>
      </w:r>
      <w:r w:rsidR="00242996">
        <w:rPr>
          <w:rFonts w:hint="eastAsia"/>
        </w:rPr>
        <w:t>n</w:t>
      </w:r>
      <w:r>
        <w:t xml:space="preserve"> </w:t>
      </w:r>
      <w:r w:rsidR="00242996">
        <w:t>improved</w:t>
      </w:r>
      <w:r w:rsidR="009A026C">
        <w:t xml:space="preserve"> </w:t>
      </w:r>
      <w:r w:rsidR="009A026C">
        <w:rPr>
          <w:rFonts w:hint="eastAsia"/>
        </w:rPr>
        <w:t>universal</w:t>
      </w:r>
      <w:r w:rsidR="00242996">
        <w:t xml:space="preserve"> lossless intra coding algorithm for H.26X</w:t>
      </w:r>
    </w:p>
    <w:p w14:paraId="4EFB9CB4" w14:textId="77777777" w:rsidR="00094D13" w:rsidRDefault="00E93927">
      <w:pPr>
        <w:pStyle w:val="Heading2"/>
        <w:rPr>
          <w:rFonts w:ascii="Times New Roman" w:hAnsi="Times New Roman"/>
          <w:i w:val="0"/>
          <w:iCs w:val="0"/>
        </w:rPr>
      </w:pPr>
      <w:r>
        <w:rPr>
          <w:rFonts w:ascii="Times New Roman" w:hAnsi="Times New Roman"/>
        </w:rPr>
        <w:t>LIN Min,</w:t>
      </w:r>
      <w:r w:rsidR="00F27271">
        <w:rPr>
          <w:rFonts w:ascii="Times New Roman" w:hAnsi="Times New Roman"/>
        </w:rPr>
        <w:t xml:space="preserve"> </w:t>
      </w:r>
      <w:r w:rsidR="00436310">
        <w:rPr>
          <w:rFonts w:ascii="Times New Roman" w:hAnsi="Times New Roman"/>
        </w:rPr>
        <w:t xml:space="preserve">LIN Qinghao, </w:t>
      </w:r>
      <w:r>
        <w:rPr>
          <w:rFonts w:ascii="Times New Roman" w:hAnsi="Times New Roman"/>
        </w:rPr>
        <w:t>W</w:t>
      </w:r>
      <w:r w:rsidR="00F307F6">
        <w:rPr>
          <w:rFonts w:ascii="Times New Roman" w:hAnsi="Times New Roman"/>
        </w:rPr>
        <w:t>ENG</w:t>
      </w:r>
      <w:r>
        <w:rPr>
          <w:rFonts w:ascii="Times New Roman" w:hAnsi="Times New Roman"/>
        </w:rPr>
        <w:t xml:space="preserve"> Xiaoyu,</w:t>
      </w:r>
      <w:r w:rsidR="00F27271">
        <w:rPr>
          <w:rFonts w:ascii="Times New Roman" w:hAnsi="Times New Roman"/>
        </w:rPr>
        <w:t xml:space="preserve"> </w:t>
      </w:r>
      <w:r>
        <w:rPr>
          <w:rFonts w:ascii="Times New Roman" w:hAnsi="Times New Roman"/>
        </w:rPr>
        <w:t>C</w:t>
      </w:r>
      <w:r w:rsidR="00F307F6">
        <w:rPr>
          <w:rFonts w:ascii="Times New Roman" w:hAnsi="Times New Roman"/>
        </w:rPr>
        <w:t>HEN</w:t>
      </w:r>
      <w:r>
        <w:rPr>
          <w:rFonts w:ascii="Times New Roman" w:hAnsi="Times New Roman"/>
        </w:rPr>
        <w:t xml:space="preserve"> Guojie</w:t>
      </w:r>
    </w:p>
    <w:p w14:paraId="25B78839" w14:textId="67744B2E" w:rsidR="00094D13" w:rsidRDefault="0021596B" w:rsidP="00E93927">
      <w:pPr>
        <w:ind w:leftChars="400" w:left="772" w:rightChars="400" w:right="772"/>
        <w:jc w:val="center"/>
        <w:rPr>
          <w:sz w:val="18"/>
        </w:rPr>
      </w:pPr>
      <w:r>
        <w:rPr>
          <w:rFonts w:hint="eastAsia"/>
          <w:sz w:val="18"/>
        </w:rPr>
        <w:t>（</w:t>
      </w:r>
      <w:r w:rsidR="00E93927" w:rsidRPr="00E93927">
        <w:rPr>
          <w:sz w:val="18"/>
        </w:rPr>
        <w:t>Key Laboratory of Specialty Fiber Optics and Optical Access Network</w:t>
      </w:r>
      <w:r w:rsidR="00E93927">
        <w:rPr>
          <w:sz w:val="18"/>
        </w:rPr>
        <w:t>,</w:t>
      </w:r>
      <w:r w:rsidR="00F27271">
        <w:rPr>
          <w:sz w:val="18"/>
        </w:rPr>
        <w:t xml:space="preserve"> </w:t>
      </w:r>
      <w:r w:rsidR="00E93927">
        <w:rPr>
          <w:sz w:val="18"/>
        </w:rPr>
        <w:t>Shanghai Univ</w:t>
      </w:r>
      <w:r w:rsidR="00F27271">
        <w:rPr>
          <w:sz w:val="18"/>
        </w:rPr>
        <w:t>ersity</w:t>
      </w:r>
      <w:r w:rsidR="00E93927">
        <w:rPr>
          <w:sz w:val="18"/>
        </w:rPr>
        <w:t>,</w:t>
      </w:r>
      <w:r w:rsidR="00F27271">
        <w:rPr>
          <w:sz w:val="18"/>
        </w:rPr>
        <w:t xml:space="preserve"> Shanghai 201900, China</w:t>
      </w:r>
      <w:r>
        <w:rPr>
          <w:rFonts w:hint="eastAsia"/>
          <w:sz w:val="18"/>
        </w:rPr>
        <w:t>）</w:t>
      </w:r>
    </w:p>
    <w:p w14:paraId="0CF1BC97" w14:textId="77777777" w:rsidR="00094D13" w:rsidRPr="00F27271" w:rsidRDefault="00094D13">
      <w:pPr>
        <w:ind w:leftChars="400" w:left="772" w:rightChars="400" w:right="772"/>
      </w:pPr>
    </w:p>
    <w:p w14:paraId="30DCA414" w14:textId="636DF236" w:rsidR="00094D13" w:rsidRDefault="00094D13">
      <w:pPr>
        <w:ind w:leftChars="400" w:left="772" w:rightChars="400" w:right="772"/>
        <w:rPr>
          <w:sz w:val="18"/>
        </w:rPr>
      </w:pPr>
      <w:r>
        <w:rPr>
          <w:rFonts w:hint="eastAsia"/>
          <w:b/>
          <w:bCs/>
          <w:sz w:val="18"/>
        </w:rPr>
        <w:t>Abstract:</w:t>
      </w:r>
      <w:r w:rsidRPr="00F27271">
        <w:rPr>
          <w:rFonts w:hint="eastAsia"/>
          <w:sz w:val="18"/>
        </w:rPr>
        <w:t xml:space="preserve"> </w:t>
      </w:r>
      <w:r w:rsidR="00F27271">
        <w:rPr>
          <w:sz w:val="18"/>
        </w:rPr>
        <w:t xml:space="preserve"> </w:t>
      </w:r>
      <w:r w:rsidR="00F27271" w:rsidRPr="00F27271">
        <w:rPr>
          <w:rFonts w:hint="eastAsia"/>
          <w:sz w:val="18"/>
        </w:rPr>
        <w:t>I</w:t>
      </w:r>
      <w:r w:rsidR="00F27271" w:rsidRPr="00F27271">
        <w:rPr>
          <w:sz w:val="18"/>
        </w:rPr>
        <w:t>n</w:t>
      </w:r>
      <w:r w:rsidR="00F27271">
        <w:rPr>
          <w:sz w:val="18"/>
        </w:rPr>
        <w:t xml:space="preserve"> lossless compression scheme of the </w:t>
      </w:r>
      <w:bookmarkStart w:id="4" w:name="OLE_LINK1"/>
      <w:bookmarkStart w:id="5" w:name="OLE_LINK2"/>
      <w:r w:rsidR="00F27271">
        <w:rPr>
          <w:sz w:val="18"/>
        </w:rPr>
        <w:t>H.26X series video coding standards</w:t>
      </w:r>
      <w:bookmarkEnd w:id="4"/>
      <w:bookmarkEnd w:id="5"/>
      <w:r w:rsidR="00F27271">
        <w:rPr>
          <w:sz w:val="18"/>
        </w:rPr>
        <w:t xml:space="preserve">, residuals </w:t>
      </w:r>
      <w:r w:rsidR="00F27271">
        <w:rPr>
          <w:rFonts w:hint="eastAsia"/>
          <w:sz w:val="18"/>
        </w:rPr>
        <w:t>obtained</w:t>
      </w:r>
      <w:r w:rsidR="00F27271">
        <w:rPr>
          <w:sz w:val="18"/>
        </w:rPr>
        <w:t xml:space="preserve"> </w:t>
      </w:r>
      <w:r w:rsidR="00AD5FD1">
        <w:rPr>
          <w:sz w:val="18"/>
        </w:rPr>
        <w:t xml:space="preserve">by </w:t>
      </w:r>
      <w:r w:rsidR="00F27271">
        <w:rPr>
          <w:rFonts w:hint="eastAsia"/>
          <w:sz w:val="18"/>
        </w:rPr>
        <w:t>intra-frame</w:t>
      </w:r>
      <w:r w:rsidR="00F27271">
        <w:rPr>
          <w:sz w:val="18"/>
        </w:rPr>
        <w:t xml:space="preserve"> </w:t>
      </w:r>
      <w:r w:rsidR="00F27271">
        <w:rPr>
          <w:rFonts w:hint="eastAsia"/>
          <w:sz w:val="18"/>
        </w:rPr>
        <w:t>prediction</w:t>
      </w:r>
      <w:r w:rsidR="008C3C63">
        <w:rPr>
          <w:sz w:val="18"/>
        </w:rPr>
        <w:t xml:space="preserve"> </w:t>
      </w:r>
      <w:r w:rsidR="008C3C63">
        <w:rPr>
          <w:rFonts w:hint="eastAsia"/>
          <w:sz w:val="18"/>
        </w:rPr>
        <w:t>still</w:t>
      </w:r>
      <w:r w:rsidR="00F27271">
        <w:rPr>
          <w:sz w:val="18"/>
        </w:rPr>
        <w:t xml:space="preserve"> </w:t>
      </w:r>
      <w:r w:rsidR="00F27271">
        <w:rPr>
          <w:rFonts w:hint="eastAsia"/>
          <w:sz w:val="18"/>
        </w:rPr>
        <w:t>retain</w:t>
      </w:r>
      <w:r w:rsidR="00F27271">
        <w:rPr>
          <w:sz w:val="18"/>
        </w:rPr>
        <w:t xml:space="preserve"> strong spatial </w:t>
      </w:r>
      <w:r w:rsidR="00F27271">
        <w:rPr>
          <w:rFonts w:hint="eastAsia"/>
          <w:sz w:val="18"/>
        </w:rPr>
        <w:t>correlation</w:t>
      </w:r>
      <w:r w:rsidR="00F27271">
        <w:rPr>
          <w:sz w:val="18"/>
        </w:rPr>
        <w:t xml:space="preserve">. </w:t>
      </w:r>
      <w:r w:rsidR="00AD6AED">
        <w:rPr>
          <w:rFonts w:hint="eastAsia"/>
          <w:sz w:val="18"/>
        </w:rPr>
        <w:t>Un</w:t>
      </w:r>
      <w:r w:rsidR="00AD6AED">
        <w:rPr>
          <w:sz w:val="18"/>
        </w:rPr>
        <w:t xml:space="preserve">like </w:t>
      </w:r>
      <w:r w:rsidR="00AD6AED">
        <w:rPr>
          <w:rFonts w:hint="eastAsia"/>
          <w:sz w:val="18"/>
        </w:rPr>
        <w:t>natural</w:t>
      </w:r>
      <w:r w:rsidR="00AD6AED">
        <w:rPr>
          <w:sz w:val="18"/>
        </w:rPr>
        <w:t xml:space="preserve"> </w:t>
      </w:r>
      <w:r w:rsidR="00AD6AED">
        <w:rPr>
          <w:rFonts w:hint="eastAsia"/>
          <w:sz w:val="18"/>
        </w:rPr>
        <w:t>images,</w:t>
      </w:r>
      <w:r w:rsidR="00AD6AED">
        <w:rPr>
          <w:sz w:val="18"/>
        </w:rPr>
        <w:t xml:space="preserve"> </w:t>
      </w:r>
      <w:r w:rsidR="00F305FA">
        <w:rPr>
          <w:rFonts w:hint="eastAsia"/>
          <w:sz w:val="18"/>
        </w:rPr>
        <w:t>prediction</w:t>
      </w:r>
      <w:r w:rsidR="00F305FA">
        <w:rPr>
          <w:sz w:val="18"/>
        </w:rPr>
        <w:t xml:space="preserve"> </w:t>
      </w:r>
      <w:r w:rsidR="00AD6AED">
        <w:rPr>
          <w:rFonts w:hint="eastAsia"/>
          <w:sz w:val="18"/>
        </w:rPr>
        <w:t>residuals</w:t>
      </w:r>
      <w:r w:rsidR="00AD6AED">
        <w:rPr>
          <w:sz w:val="18"/>
        </w:rPr>
        <w:t xml:space="preserve"> </w:t>
      </w:r>
      <w:r w:rsidR="00AD6AED">
        <w:rPr>
          <w:rFonts w:hint="eastAsia"/>
          <w:sz w:val="18"/>
        </w:rPr>
        <w:t>contain</w:t>
      </w:r>
      <w:r w:rsidR="00AD6AED">
        <w:rPr>
          <w:sz w:val="18"/>
        </w:rPr>
        <w:t xml:space="preserve"> </w:t>
      </w:r>
      <w:r w:rsidR="00AD6AED">
        <w:rPr>
          <w:rFonts w:hint="eastAsia"/>
          <w:sz w:val="18"/>
        </w:rPr>
        <w:t>rich</w:t>
      </w:r>
      <w:r w:rsidR="00AD6AED">
        <w:rPr>
          <w:sz w:val="18"/>
        </w:rPr>
        <w:t xml:space="preserve"> </w:t>
      </w:r>
      <w:r w:rsidR="00AD6AED">
        <w:rPr>
          <w:rFonts w:hint="eastAsia"/>
          <w:sz w:val="18"/>
        </w:rPr>
        <w:t>edge</w:t>
      </w:r>
      <w:r w:rsidR="00AD6AED">
        <w:rPr>
          <w:sz w:val="18"/>
        </w:rPr>
        <w:t xml:space="preserve"> </w:t>
      </w:r>
      <w:r w:rsidR="00F305FA">
        <w:rPr>
          <w:rFonts w:hint="eastAsia"/>
          <w:sz w:val="18"/>
        </w:rPr>
        <w:t>features</w:t>
      </w:r>
      <w:r w:rsidR="00AD6AED">
        <w:rPr>
          <w:sz w:val="18"/>
        </w:rPr>
        <w:t xml:space="preserve">. </w:t>
      </w:r>
      <w:r w:rsidR="00F305FA">
        <w:rPr>
          <w:sz w:val="18"/>
        </w:rPr>
        <w:t xml:space="preserve">Therefore, </w:t>
      </w:r>
      <w:r w:rsidR="00F305FA">
        <w:rPr>
          <w:rFonts w:hint="eastAsia"/>
          <w:sz w:val="18"/>
        </w:rPr>
        <w:t>a</w:t>
      </w:r>
      <w:r w:rsidR="00F305FA">
        <w:rPr>
          <w:sz w:val="18"/>
        </w:rPr>
        <w:t xml:space="preserve"> </w:t>
      </w:r>
      <w:r w:rsidR="00F305FA">
        <w:rPr>
          <w:rFonts w:hint="eastAsia"/>
          <w:sz w:val="18"/>
        </w:rPr>
        <w:t>universal</w:t>
      </w:r>
      <w:r w:rsidR="00F305FA">
        <w:rPr>
          <w:sz w:val="18"/>
        </w:rPr>
        <w:t xml:space="preserve"> </w:t>
      </w:r>
      <w:r w:rsidR="00F305FA">
        <w:rPr>
          <w:rFonts w:hint="eastAsia"/>
          <w:sz w:val="18"/>
        </w:rPr>
        <w:t>lossless</w:t>
      </w:r>
      <w:r w:rsidR="00F305FA">
        <w:rPr>
          <w:sz w:val="18"/>
        </w:rPr>
        <w:t xml:space="preserve"> </w:t>
      </w:r>
      <w:r w:rsidR="00F305FA">
        <w:rPr>
          <w:rFonts w:hint="eastAsia"/>
          <w:sz w:val="18"/>
        </w:rPr>
        <w:t>intra-frame</w:t>
      </w:r>
      <w:r w:rsidR="00F305FA">
        <w:rPr>
          <w:sz w:val="18"/>
        </w:rPr>
        <w:t xml:space="preserve"> </w:t>
      </w:r>
      <w:r w:rsidR="00F305FA">
        <w:rPr>
          <w:rFonts w:hint="eastAsia"/>
          <w:sz w:val="18"/>
        </w:rPr>
        <w:t>coding</w:t>
      </w:r>
      <w:r w:rsidR="00F305FA">
        <w:rPr>
          <w:sz w:val="18"/>
        </w:rPr>
        <w:t xml:space="preserve"> </w:t>
      </w:r>
      <w:r w:rsidR="00F305FA">
        <w:rPr>
          <w:rFonts w:hint="eastAsia"/>
          <w:sz w:val="18"/>
        </w:rPr>
        <w:t>algorithm</w:t>
      </w:r>
      <w:r w:rsidR="00F305FA">
        <w:rPr>
          <w:sz w:val="18"/>
        </w:rPr>
        <w:t xml:space="preserve"> </w:t>
      </w:r>
      <w:r w:rsidR="00F305FA">
        <w:rPr>
          <w:rFonts w:hint="eastAsia"/>
          <w:sz w:val="18"/>
        </w:rPr>
        <w:t>based</w:t>
      </w:r>
      <w:r w:rsidR="00F305FA">
        <w:rPr>
          <w:sz w:val="18"/>
        </w:rPr>
        <w:t xml:space="preserve"> </w:t>
      </w:r>
      <w:r w:rsidR="00F305FA">
        <w:rPr>
          <w:rFonts w:hint="eastAsia"/>
          <w:sz w:val="18"/>
        </w:rPr>
        <w:t>on</w:t>
      </w:r>
      <w:r w:rsidR="00F305FA">
        <w:rPr>
          <w:sz w:val="18"/>
        </w:rPr>
        <w:t xml:space="preserve"> </w:t>
      </w:r>
      <w:r w:rsidR="00F305FA">
        <w:rPr>
          <w:rFonts w:hint="eastAsia"/>
          <w:sz w:val="18"/>
        </w:rPr>
        <w:t>residual</w:t>
      </w:r>
      <w:r w:rsidR="00F305FA">
        <w:rPr>
          <w:sz w:val="18"/>
        </w:rPr>
        <w:t xml:space="preserve"> </w:t>
      </w:r>
      <w:r w:rsidR="00F305FA">
        <w:rPr>
          <w:rFonts w:hint="eastAsia"/>
          <w:sz w:val="18"/>
        </w:rPr>
        <w:t>median</w:t>
      </w:r>
      <w:r w:rsidR="00F305FA">
        <w:rPr>
          <w:sz w:val="18"/>
        </w:rPr>
        <w:t xml:space="preserve"> </w:t>
      </w:r>
      <w:r w:rsidR="00F305FA">
        <w:rPr>
          <w:rFonts w:hint="eastAsia"/>
          <w:sz w:val="18"/>
        </w:rPr>
        <w:t>edge</w:t>
      </w:r>
      <w:r w:rsidR="00F305FA">
        <w:rPr>
          <w:sz w:val="18"/>
        </w:rPr>
        <w:t xml:space="preserve"> </w:t>
      </w:r>
      <w:r w:rsidR="00F305FA">
        <w:rPr>
          <w:rFonts w:hint="eastAsia"/>
          <w:sz w:val="18"/>
        </w:rPr>
        <w:t>detection</w:t>
      </w:r>
      <w:r w:rsidR="00F305FA">
        <w:rPr>
          <w:sz w:val="18"/>
        </w:rPr>
        <w:t xml:space="preserve"> </w:t>
      </w:r>
      <w:r w:rsidR="00F305FA">
        <w:rPr>
          <w:rFonts w:hint="eastAsia"/>
          <w:sz w:val="18"/>
        </w:rPr>
        <w:t>is</w:t>
      </w:r>
      <w:r w:rsidR="00F305FA">
        <w:rPr>
          <w:sz w:val="18"/>
        </w:rPr>
        <w:t xml:space="preserve"> </w:t>
      </w:r>
      <w:r w:rsidR="00F305FA">
        <w:rPr>
          <w:rFonts w:hint="eastAsia"/>
          <w:sz w:val="18"/>
        </w:rPr>
        <w:t>proposed</w:t>
      </w:r>
      <w:r w:rsidR="00F305FA">
        <w:rPr>
          <w:sz w:val="18"/>
        </w:rPr>
        <w:t xml:space="preserve"> </w:t>
      </w:r>
      <w:r w:rsidR="00F305FA">
        <w:rPr>
          <w:rFonts w:hint="eastAsia"/>
          <w:sz w:val="18"/>
        </w:rPr>
        <w:t>in</w:t>
      </w:r>
      <w:r w:rsidR="00F305FA">
        <w:rPr>
          <w:sz w:val="18"/>
        </w:rPr>
        <w:t xml:space="preserve"> </w:t>
      </w:r>
      <w:r w:rsidR="00F305FA">
        <w:rPr>
          <w:rFonts w:hint="eastAsia"/>
          <w:sz w:val="18"/>
        </w:rPr>
        <w:t>this</w:t>
      </w:r>
      <w:r w:rsidR="00F305FA">
        <w:rPr>
          <w:sz w:val="18"/>
        </w:rPr>
        <w:t xml:space="preserve"> </w:t>
      </w:r>
      <w:r w:rsidR="00F305FA">
        <w:rPr>
          <w:rFonts w:hint="eastAsia"/>
          <w:sz w:val="18"/>
        </w:rPr>
        <w:t>paper</w:t>
      </w:r>
      <w:r w:rsidR="00F305FA">
        <w:rPr>
          <w:sz w:val="18"/>
        </w:rPr>
        <w:t xml:space="preserve">. </w:t>
      </w:r>
      <w:r w:rsidR="00F305FA">
        <w:rPr>
          <w:rFonts w:hint="eastAsia"/>
          <w:sz w:val="18"/>
        </w:rPr>
        <w:t>Algorithm</w:t>
      </w:r>
      <w:r w:rsidR="00F305FA">
        <w:rPr>
          <w:sz w:val="18"/>
        </w:rPr>
        <w:t xml:space="preserve"> </w:t>
      </w:r>
      <w:r w:rsidR="00F305FA">
        <w:rPr>
          <w:rFonts w:hint="eastAsia"/>
          <w:sz w:val="18"/>
        </w:rPr>
        <w:t>performs</w:t>
      </w:r>
      <w:r w:rsidR="00F305FA">
        <w:rPr>
          <w:sz w:val="18"/>
        </w:rPr>
        <w:t xml:space="preserve"> </w:t>
      </w:r>
      <w:r w:rsidR="00F305FA">
        <w:rPr>
          <w:rFonts w:hint="eastAsia"/>
          <w:sz w:val="18"/>
        </w:rPr>
        <w:t>edge</w:t>
      </w:r>
      <w:r w:rsidR="00F305FA">
        <w:rPr>
          <w:sz w:val="18"/>
        </w:rPr>
        <w:t xml:space="preserve"> </w:t>
      </w:r>
      <w:r w:rsidR="00F305FA">
        <w:rPr>
          <w:rFonts w:hint="eastAsia"/>
          <w:sz w:val="18"/>
        </w:rPr>
        <w:t>detection</w:t>
      </w:r>
      <w:r w:rsidR="00F305FA">
        <w:rPr>
          <w:sz w:val="18"/>
        </w:rPr>
        <w:t xml:space="preserve"> </w:t>
      </w:r>
      <w:r w:rsidR="00F305FA">
        <w:rPr>
          <w:rFonts w:hint="eastAsia"/>
          <w:sz w:val="18"/>
        </w:rPr>
        <w:t>on</w:t>
      </w:r>
      <w:r w:rsidR="00F305FA">
        <w:rPr>
          <w:sz w:val="18"/>
        </w:rPr>
        <w:t xml:space="preserve"> the </w:t>
      </w:r>
      <w:r w:rsidR="00F305FA">
        <w:rPr>
          <w:rFonts w:hint="eastAsia"/>
          <w:sz w:val="18"/>
        </w:rPr>
        <w:t>prediction</w:t>
      </w:r>
      <w:r w:rsidR="00F305FA">
        <w:rPr>
          <w:sz w:val="18"/>
        </w:rPr>
        <w:t xml:space="preserve"> </w:t>
      </w:r>
      <w:r w:rsidR="00F305FA">
        <w:rPr>
          <w:rFonts w:hint="eastAsia"/>
          <w:sz w:val="18"/>
        </w:rPr>
        <w:t>residuals</w:t>
      </w:r>
      <w:r w:rsidR="00F305FA">
        <w:rPr>
          <w:sz w:val="18"/>
        </w:rPr>
        <w:t xml:space="preserve"> </w:t>
      </w:r>
      <w:r w:rsidR="00F305FA">
        <w:rPr>
          <w:rFonts w:hint="eastAsia"/>
          <w:sz w:val="18"/>
        </w:rPr>
        <w:t>sample-by-sample</w:t>
      </w:r>
      <w:r w:rsidR="0010234D">
        <w:rPr>
          <w:sz w:val="18"/>
        </w:rPr>
        <w:t xml:space="preserve">, </w:t>
      </w:r>
      <w:r w:rsidR="0010234D">
        <w:rPr>
          <w:rFonts w:hint="eastAsia"/>
          <w:sz w:val="18"/>
        </w:rPr>
        <w:t>and</w:t>
      </w:r>
      <w:r w:rsidR="0010234D">
        <w:rPr>
          <w:sz w:val="18"/>
        </w:rPr>
        <w:t xml:space="preserve"> obtains new </w:t>
      </w:r>
      <w:r w:rsidR="0010234D">
        <w:rPr>
          <w:rFonts w:hint="eastAsia"/>
          <w:sz w:val="18"/>
        </w:rPr>
        <w:t>prediction</w:t>
      </w:r>
      <w:r w:rsidR="0010234D">
        <w:rPr>
          <w:sz w:val="18"/>
        </w:rPr>
        <w:t xml:space="preserve"> </w:t>
      </w:r>
      <w:r w:rsidR="0010234D">
        <w:rPr>
          <w:rFonts w:hint="eastAsia"/>
          <w:sz w:val="18"/>
        </w:rPr>
        <w:t>values</w:t>
      </w:r>
      <w:r w:rsidR="0010234D">
        <w:rPr>
          <w:sz w:val="18"/>
        </w:rPr>
        <w:t xml:space="preserve"> </w:t>
      </w:r>
      <w:r w:rsidR="0010234D">
        <w:rPr>
          <w:rFonts w:hint="eastAsia"/>
          <w:sz w:val="18"/>
        </w:rPr>
        <w:t>and</w:t>
      </w:r>
      <w:r w:rsidR="0010234D">
        <w:rPr>
          <w:sz w:val="18"/>
        </w:rPr>
        <w:t xml:space="preserve"> </w:t>
      </w:r>
      <w:r w:rsidR="0010234D">
        <w:rPr>
          <w:rFonts w:hint="eastAsia"/>
          <w:sz w:val="18"/>
        </w:rPr>
        <w:t>residuals</w:t>
      </w:r>
      <w:r w:rsidR="0010234D">
        <w:rPr>
          <w:sz w:val="18"/>
        </w:rPr>
        <w:t xml:space="preserve">. </w:t>
      </w:r>
      <w:r w:rsidR="0010234D">
        <w:rPr>
          <w:rFonts w:hint="eastAsia"/>
          <w:sz w:val="18"/>
        </w:rPr>
        <w:t>Finally,</w:t>
      </w:r>
      <w:r w:rsidR="0010234D">
        <w:rPr>
          <w:sz w:val="18"/>
        </w:rPr>
        <w:t xml:space="preserve"> </w:t>
      </w:r>
      <w:r w:rsidR="0010234D">
        <w:rPr>
          <w:rFonts w:hint="eastAsia"/>
          <w:sz w:val="18"/>
        </w:rPr>
        <w:t>according</w:t>
      </w:r>
      <w:r w:rsidR="0010234D">
        <w:rPr>
          <w:sz w:val="18"/>
        </w:rPr>
        <w:t xml:space="preserve"> </w:t>
      </w:r>
      <w:r w:rsidR="0010234D">
        <w:rPr>
          <w:rFonts w:hint="eastAsia"/>
          <w:sz w:val="18"/>
        </w:rPr>
        <w:t>to</w:t>
      </w:r>
      <w:r w:rsidR="0010234D">
        <w:rPr>
          <w:sz w:val="18"/>
        </w:rPr>
        <w:t xml:space="preserve"> </w:t>
      </w:r>
      <w:r w:rsidR="0010234D">
        <w:rPr>
          <w:rFonts w:hint="eastAsia"/>
          <w:sz w:val="18"/>
        </w:rPr>
        <w:t>whether</w:t>
      </w:r>
      <w:r w:rsidR="0010234D">
        <w:rPr>
          <w:sz w:val="18"/>
        </w:rPr>
        <w:t xml:space="preserve"> </w:t>
      </w:r>
      <w:r w:rsidR="0010234D">
        <w:rPr>
          <w:rFonts w:hint="eastAsia"/>
          <w:sz w:val="18"/>
        </w:rPr>
        <w:t>t</w:t>
      </w:r>
      <w:r w:rsidR="0010234D">
        <w:rPr>
          <w:sz w:val="18"/>
        </w:rPr>
        <w:t xml:space="preserve">he energy of the current coding unit is reduced, it can quickly </w:t>
      </w:r>
      <w:r w:rsidR="0010234D">
        <w:rPr>
          <w:rFonts w:hint="eastAsia"/>
          <w:sz w:val="18"/>
        </w:rPr>
        <w:t>determine</w:t>
      </w:r>
      <w:r w:rsidR="0010234D">
        <w:rPr>
          <w:sz w:val="18"/>
        </w:rPr>
        <w:t xml:space="preserve"> </w:t>
      </w:r>
      <w:r w:rsidR="0010234D">
        <w:rPr>
          <w:rFonts w:hint="eastAsia"/>
          <w:sz w:val="18"/>
        </w:rPr>
        <w:t>whether</w:t>
      </w:r>
      <w:r w:rsidR="0010234D">
        <w:rPr>
          <w:sz w:val="18"/>
        </w:rPr>
        <w:t xml:space="preserve"> </w:t>
      </w:r>
      <w:r w:rsidR="0010234D">
        <w:rPr>
          <w:rFonts w:hint="eastAsia"/>
          <w:sz w:val="18"/>
        </w:rPr>
        <w:t>to</w:t>
      </w:r>
      <w:r w:rsidR="0010234D">
        <w:rPr>
          <w:sz w:val="18"/>
        </w:rPr>
        <w:t xml:space="preserve"> use new residuals for </w:t>
      </w:r>
      <w:r w:rsidR="0010234D">
        <w:rPr>
          <w:rFonts w:hint="eastAsia"/>
          <w:sz w:val="18"/>
        </w:rPr>
        <w:t>entropy</w:t>
      </w:r>
      <w:r w:rsidR="0010234D">
        <w:rPr>
          <w:sz w:val="18"/>
        </w:rPr>
        <w:t xml:space="preserve"> </w:t>
      </w:r>
      <w:r w:rsidR="0010234D">
        <w:rPr>
          <w:rFonts w:hint="eastAsia"/>
          <w:sz w:val="18"/>
        </w:rPr>
        <w:t>coding</w:t>
      </w:r>
      <w:r w:rsidR="00F305FA">
        <w:rPr>
          <w:sz w:val="18"/>
        </w:rPr>
        <w:t>.</w:t>
      </w:r>
      <w:r w:rsidR="0010234D">
        <w:rPr>
          <w:sz w:val="18"/>
        </w:rPr>
        <w:t xml:space="preserve"> Coding blocks processed by this </w:t>
      </w:r>
      <w:r w:rsidR="0010234D">
        <w:rPr>
          <w:rFonts w:hint="eastAsia"/>
          <w:sz w:val="18"/>
        </w:rPr>
        <w:t>algorithm</w:t>
      </w:r>
      <w:r w:rsidR="0010234D">
        <w:rPr>
          <w:sz w:val="18"/>
        </w:rPr>
        <w:t xml:space="preserve"> have lower energy, thereby reducing the bit-rate after entropy coding.</w:t>
      </w:r>
      <w:r w:rsidR="00F305FA">
        <w:rPr>
          <w:sz w:val="18"/>
        </w:rPr>
        <w:t xml:space="preserve"> </w:t>
      </w:r>
      <w:r w:rsidR="00EC57C1" w:rsidRPr="00EC57C1">
        <w:rPr>
          <w:sz w:val="18"/>
        </w:rPr>
        <w:t>Experimental results show that applying the proposed improved algorithm in H.265 and the latest H.266 standard</w:t>
      </w:r>
      <w:r w:rsidR="00EC57C1">
        <w:rPr>
          <w:rFonts w:hint="eastAsia"/>
          <w:sz w:val="18"/>
        </w:rPr>
        <w:t>s</w:t>
      </w:r>
      <w:r w:rsidR="00EC57C1" w:rsidRPr="00EC57C1">
        <w:rPr>
          <w:sz w:val="18"/>
        </w:rPr>
        <w:t xml:space="preserve">, the average bit-rate is reduced by </w:t>
      </w:r>
      <w:r w:rsidR="00BE669D" w:rsidRPr="00EC57C1">
        <w:rPr>
          <w:sz w:val="18"/>
        </w:rPr>
        <w:t>7.</w:t>
      </w:r>
      <w:r w:rsidR="00BE669D">
        <w:rPr>
          <w:sz w:val="18"/>
        </w:rPr>
        <w:t>04</w:t>
      </w:r>
      <w:r w:rsidR="00BE669D" w:rsidRPr="00EC57C1">
        <w:rPr>
          <w:sz w:val="18"/>
        </w:rPr>
        <w:t xml:space="preserve">% and </w:t>
      </w:r>
      <w:r w:rsidR="00BE669D">
        <w:rPr>
          <w:sz w:val="18"/>
        </w:rPr>
        <w:t>5.98</w:t>
      </w:r>
      <w:r w:rsidR="00BE669D" w:rsidRPr="00EC57C1">
        <w:rPr>
          <w:sz w:val="18"/>
        </w:rPr>
        <w:t>%</w:t>
      </w:r>
      <w:r w:rsidR="00EC57C1" w:rsidRPr="00EC57C1">
        <w:rPr>
          <w:sz w:val="18"/>
        </w:rPr>
        <w:t>, respectively, while the codec time changes slightly.</w:t>
      </w:r>
    </w:p>
    <w:p w14:paraId="1B8F6816" w14:textId="77777777" w:rsidR="00094D13" w:rsidRDefault="00094D13">
      <w:pPr>
        <w:ind w:leftChars="400" w:left="772" w:rightChars="400" w:right="772"/>
        <w:rPr>
          <w:sz w:val="18"/>
        </w:rPr>
      </w:pPr>
      <w:r>
        <w:rPr>
          <w:rFonts w:hint="eastAsia"/>
          <w:b/>
          <w:bCs/>
          <w:sz w:val="18"/>
        </w:rPr>
        <w:t>Key Words:</w:t>
      </w:r>
      <w:r w:rsidR="006010CE">
        <w:rPr>
          <w:rFonts w:ascii="FzBookMaker4DlFont4" w:eastAsia="Times New Roman" w:hAnsi="FzBookMaker4DlFont4" w:cs="FzBookMaker4DlFont4"/>
          <w:color w:val="000000"/>
          <w:kern w:val="0"/>
          <w:sz w:val="18"/>
          <w:lang w:val="x-none"/>
        </w:rPr>
        <w:t xml:space="preserve">  </w:t>
      </w:r>
      <w:r w:rsidR="00E2108E">
        <w:rPr>
          <w:rFonts w:hint="eastAsia"/>
          <w:sz w:val="18"/>
        </w:rPr>
        <w:t>l</w:t>
      </w:r>
      <w:r w:rsidR="00E2108E">
        <w:rPr>
          <w:sz w:val="18"/>
        </w:rPr>
        <w:t xml:space="preserve">ossless video </w:t>
      </w:r>
      <w:r w:rsidR="006010CE">
        <w:rPr>
          <w:sz w:val="18"/>
        </w:rPr>
        <w:t xml:space="preserve">compression; intra-frame coding; </w:t>
      </w:r>
      <w:r w:rsidR="006010CE">
        <w:rPr>
          <w:rFonts w:hint="eastAsia"/>
          <w:sz w:val="18"/>
        </w:rPr>
        <w:t>prediction</w:t>
      </w:r>
      <w:r w:rsidR="006010CE">
        <w:rPr>
          <w:sz w:val="18"/>
        </w:rPr>
        <w:t xml:space="preserve"> </w:t>
      </w:r>
      <w:r w:rsidR="006010CE">
        <w:rPr>
          <w:rFonts w:hint="eastAsia"/>
          <w:sz w:val="18"/>
        </w:rPr>
        <w:t>residual</w:t>
      </w:r>
      <w:r w:rsidR="00F27271">
        <w:rPr>
          <w:rFonts w:hint="eastAsia"/>
          <w:sz w:val="18"/>
        </w:rPr>
        <w:t>s</w:t>
      </w:r>
      <w:r w:rsidR="001449CF">
        <w:rPr>
          <w:sz w:val="18"/>
        </w:rPr>
        <w:t>; HEVC; VVC</w:t>
      </w:r>
    </w:p>
    <w:p w14:paraId="6798DF25" w14:textId="77777777" w:rsidR="00094D13" w:rsidRDefault="00094D13"/>
    <w:p w14:paraId="6EB56F65" w14:textId="3DDFBCBC" w:rsidR="00094D13" w:rsidRDefault="00B81E94">
      <w:pPr>
        <w:ind w:firstLineChars="200" w:firstLine="386"/>
      </w:pPr>
      <w:r>
        <w:rPr>
          <w:rFonts w:hint="eastAsia"/>
        </w:rPr>
        <w:t>高级视频编码</w:t>
      </w:r>
      <w:r w:rsidR="00B606DF">
        <w:rPr>
          <w:rFonts w:hint="eastAsia"/>
        </w:rPr>
        <w:t>H</w:t>
      </w:r>
      <w:r w:rsidR="00B606DF">
        <w:t>.26</w:t>
      </w:r>
      <w:r>
        <w:t>4/AVC</w:t>
      </w:r>
      <w:r w:rsidR="00846513">
        <w:rPr>
          <w:rFonts w:hint="eastAsia"/>
        </w:rPr>
        <w:t>（</w:t>
      </w:r>
      <w:r>
        <w:t>Advanced Video Coding</w:t>
      </w:r>
      <w:r w:rsidR="00846513">
        <w:rPr>
          <w:rFonts w:hint="eastAsia"/>
        </w:rPr>
        <w:t>）</w:t>
      </w:r>
      <w:r>
        <w:rPr>
          <w:rFonts w:hint="eastAsia"/>
        </w:rPr>
        <w:t>、高性能视频编码</w:t>
      </w:r>
      <w:r>
        <w:rPr>
          <w:rFonts w:hint="eastAsia"/>
        </w:rPr>
        <w:t>H</w:t>
      </w:r>
      <w:r>
        <w:t>.265/HEVC</w:t>
      </w:r>
      <w:r w:rsidR="00846513">
        <w:rPr>
          <w:rFonts w:hint="eastAsia"/>
        </w:rPr>
        <w:t>（</w:t>
      </w:r>
      <w:r>
        <w:t>High Efficiency Video Coding</w:t>
      </w:r>
      <w:r w:rsidR="00846513">
        <w:rPr>
          <w:rFonts w:hint="eastAsia"/>
        </w:rPr>
        <w:t>）</w:t>
      </w:r>
      <w:r w:rsidR="00E3230F">
        <w:rPr>
          <w:rFonts w:hint="eastAsia"/>
        </w:rPr>
        <w:t>、</w:t>
      </w:r>
      <w:r>
        <w:rPr>
          <w:rFonts w:hint="eastAsia"/>
        </w:rPr>
        <w:t>多功能视频编码</w:t>
      </w:r>
      <w:r>
        <w:rPr>
          <w:rFonts w:hint="eastAsia"/>
        </w:rPr>
        <w:t>H</w:t>
      </w:r>
      <w:r>
        <w:t>.266/VVC</w:t>
      </w:r>
      <w:r w:rsidR="00846513">
        <w:rPr>
          <w:rFonts w:hint="eastAsia"/>
        </w:rPr>
        <w:t>（</w:t>
      </w:r>
      <w:r>
        <w:t>Versatile Video Coding</w:t>
      </w:r>
      <w:r w:rsidR="00846513">
        <w:rPr>
          <w:rFonts w:hint="eastAsia"/>
        </w:rPr>
        <w:t>）</w:t>
      </w:r>
      <w:r w:rsidR="00B606DF">
        <w:rPr>
          <w:rFonts w:hint="eastAsia"/>
        </w:rPr>
        <w:t>是由</w:t>
      </w:r>
      <w:r w:rsidR="00E3230F">
        <w:rPr>
          <w:rFonts w:hint="eastAsia"/>
        </w:rPr>
        <w:t>国际电信联盟与国际标准化组织</w:t>
      </w:r>
      <w:r w:rsidR="00846513">
        <w:rPr>
          <w:rFonts w:hint="eastAsia"/>
        </w:rPr>
        <w:t>联合</w:t>
      </w:r>
      <w:r w:rsidR="00E3230F">
        <w:rPr>
          <w:rFonts w:hint="eastAsia"/>
        </w:rPr>
        <w:t>专家</w:t>
      </w:r>
      <w:r w:rsidR="00846513">
        <w:rPr>
          <w:rFonts w:hint="eastAsia"/>
        </w:rPr>
        <w:t>组制定的一系列视频压缩编码标准</w:t>
      </w:r>
      <w:r w:rsidR="0067244A">
        <w:fldChar w:fldCharType="begin"/>
      </w:r>
      <w:r w:rsidR="00843E32">
        <w:instrText xml:space="preserve"> ADDIN ZOTERO_ITEM CSL_CITATION {"citationID":"ZO5fEWVw","properties":{"formattedCitation":"\\super [1\\uc0\\u8211{}3]\\nosupersub{}","plainCitation":"[1–3]","noteIndex":0},"citationItems":[{"id":621,"uris":["http://zotero.org/users/5591422/items/M89LVZGR"],"uri":["http://zotero.org/users/5591422/items/M89LVZGR"],"itemData":{"id":621,"type":"paper-conference","title":"Versatile Video Coding Editorial Refinements on Draft 10","URL":"https://www.itu.int/rec/T-REC-H.266-202008-I","author":[{"family":"Bross","given":"B"},{"family":"Chen","given":"J"},{"family":"Liu","given":"S"},{"family":"Wang","given":"Y.-K"}],"accessed":{"date-parts":[["2021",3,17]]}}},{"id":600,"uris":["http://zotero.org/users/5591422/items/HQ4MN5BU"],"uri":["http://zotero.org/users/5591422/items/HQ4MN5BU"],"itemData":{"id":600,"type":"article-journal","abstract":"High Efﬁciency Video Coding (HEVC) is currently being prepared as the newest video coding standard of the ITU-T Video Coding Experts Group and the ISO/IEC Moving Picture Experts Group. The main goal of the HEVC standardization effort is to enable signiﬁcantly improved compression performance relative to existing standards—in the range of 50% bit-rate reduction for equal perceptual video quality. This paper provides an overview of the technical features and characteristics of the HEVC standard.","container-title":"IEEE Transactions on Circuits and Systems for Video Technology","DOI":"10.1109/TCSVT.2012.2221191","ISSN":"1051-8215, 1558-2205","issue":"12","journalAbbreviation":"IEEE Trans. Circuits Syst. Video Technol.","language":"en","page":"1649-1668","source":"DOI.org (Crossref)","title":"Overview of the High Efficiency Video Coding (HEVC) Standard","volume":"22","author":[{"family":"Sullivan","given":"Gary J."},{"family":"Ohm","given":"Jens-Rainer"},{"family":"Han","given":"Woo-Jin"},{"family":"Wiegand","given":"Thomas"}],"issued":{"date-parts":[["2012",12]]}}},{"id":601,"uris":["http://zotero.org/users/5591422/items/ZKIDPM5M"],"uri":["http://zotero.org/users/5591422/items/ZKIDPM5M"],"itemData":{"id":601,"type":"article-journal","abstract":"H.264/MPEG4-AVC is the latest video coding standard of the ITU-T video coding experts group (VCEG) and the ISO/IEC moving picture experts group (MPEG). H.264/MPEG4-AVC has recently become the most widely accepted video coding standard since the deployment of MPEG2 at the dawn of digital television, and it may soon overtake MPEG2 in common use. It covers all common video applications ranging from mobile services and videoconferencing to IPTV, HDTV, and HD video storage. This article discusses the technology behind the new H.264/MPEG4-AVC standard, focusing on the main distinct features of its core coding technology and its first set of extensions, known as the fidelity range extensions (FRExt). In addition, this article also discusses the current status of adoption and deployment of the new standard in various application areas","container-title":"IEEE Communications Magazine","DOI":"10.1109/MCOM.2006.1678121","ISSN":"1558-1896","issue":"8","note":"event: IEEE Communications Magazine","page":"134-143","source":"IEEE Xplore","title":"The H.264/MPEG4 advanced video coding standard and its applications","volume":"44","author":[{"family":"Marpe","given":"D."},{"family":"Wiegand","given":"T."},{"family":"Sullivan","given":"G. J."}],"issued":{"date-parts":[["2006",8]]}}}],"schema":"https://github.com/citation-style-language/schema/raw/master/csl-citation.json"} </w:instrText>
      </w:r>
      <w:r w:rsidR="0067244A">
        <w:fldChar w:fldCharType="separate"/>
      </w:r>
      <w:r w:rsidR="001C3C76" w:rsidRPr="001C3C76">
        <w:rPr>
          <w:kern w:val="0"/>
          <w:vertAlign w:val="superscript"/>
        </w:rPr>
        <w:t>[1–3]</w:t>
      </w:r>
      <w:r w:rsidR="0067244A">
        <w:fldChar w:fldCharType="end"/>
      </w:r>
      <w:r w:rsidR="00846513">
        <w:rPr>
          <w:rFonts w:hint="eastAsia"/>
        </w:rPr>
        <w:t>，代表</w:t>
      </w:r>
      <w:r w:rsidR="001933D0">
        <w:rPr>
          <w:rFonts w:hint="eastAsia"/>
        </w:rPr>
        <w:t>着</w:t>
      </w:r>
      <w:r w:rsidR="00E3230F">
        <w:rPr>
          <w:rFonts w:hint="eastAsia"/>
        </w:rPr>
        <w:t>自</w:t>
      </w:r>
      <w:r w:rsidR="00846513">
        <w:rPr>
          <w:rFonts w:hint="eastAsia"/>
        </w:rPr>
        <w:t>2</w:t>
      </w:r>
      <w:r w:rsidR="00846513">
        <w:t>003</w:t>
      </w:r>
      <w:r w:rsidR="00846513">
        <w:rPr>
          <w:rFonts w:hint="eastAsia"/>
        </w:rPr>
        <w:t>年至今各时期最先进的视频编码技术。</w:t>
      </w:r>
      <w:r w:rsidR="00E3230F">
        <w:rPr>
          <w:rFonts w:hint="eastAsia"/>
        </w:rPr>
        <w:t>帧内编码是</w:t>
      </w:r>
      <w:r w:rsidR="00E3230F">
        <w:rPr>
          <w:rFonts w:hint="eastAsia"/>
        </w:rPr>
        <w:t>H</w:t>
      </w:r>
      <w:r w:rsidR="00E3230F">
        <w:t>.26X</w:t>
      </w:r>
      <w:r w:rsidR="00E3230F">
        <w:rPr>
          <w:rFonts w:hint="eastAsia"/>
        </w:rPr>
        <w:t>系列标准中的重要组成部分</w:t>
      </w:r>
      <w:r w:rsidR="00EC57C1">
        <w:rPr>
          <w:rFonts w:hint="eastAsia"/>
        </w:rPr>
        <w:t>，</w:t>
      </w:r>
      <w:r w:rsidR="00E3230F">
        <w:rPr>
          <w:rFonts w:hint="eastAsia"/>
        </w:rPr>
        <w:t>其利用图像的空间相关性进行数据压缩，视频的关键帧也只使用帧内编码处理</w:t>
      </w:r>
      <w:r w:rsidR="00EC57C1">
        <w:rPr>
          <w:rFonts w:hint="eastAsia"/>
        </w:rPr>
        <w:t>。</w:t>
      </w:r>
      <w:r w:rsidR="008D3ED3">
        <w:rPr>
          <w:rFonts w:hint="eastAsia"/>
        </w:rPr>
        <w:t>加之近年来，</w:t>
      </w:r>
      <w:r w:rsidR="0067244A">
        <w:rPr>
          <w:rFonts w:hint="eastAsia"/>
        </w:rPr>
        <w:t>自动驾驶视觉、</w:t>
      </w:r>
      <w:r w:rsidR="008D3ED3">
        <w:rPr>
          <w:rFonts w:hint="eastAsia"/>
        </w:rPr>
        <w:t>云游戏、远程桌面</w:t>
      </w:r>
      <w:r w:rsidR="00D7444D">
        <w:rPr>
          <w:rFonts w:hint="eastAsia"/>
        </w:rPr>
        <w:t>共享</w:t>
      </w:r>
      <w:r w:rsidR="008D3ED3">
        <w:rPr>
          <w:rFonts w:hint="eastAsia"/>
        </w:rPr>
        <w:t>、</w:t>
      </w:r>
      <w:r w:rsidR="00D7444D">
        <w:rPr>
          <w:rFonts w:hint="eastAsia"/>
        </w:rPr>
        <w:t>后期制作、</w:t>
      </w:r>
      <w:r w:rsidR="0067244A">
        <w:rPr>
          <w:rFonts w:hint="eastAsia"/>
        </w:rPr>
        <w:t>医学</w:t>
      </w:r>
      <w:r w:rsidR="00E4202C">
        <w:rPr>
          <w:rFonts w:hint="eastAsia"/>
        </w:rPr>
        <w:t>影像</w:t>
      </w:r>
      <w:r w:rsidR="0067244A">
        <w:rPr>
          <w:rFonts w:hint="eastAsia"/>
        </w:rPr>
        <w:t>存档</w:t>
      </w:r>
      <w:r w:rsidR="008D3ED3">
        <w:rPr>
          <w:rFonts w:hint="eastAsia"/>
        </w:rPr>
        <w:t>等应</w:t>
      </w:r>
      <w:r w:rsidR="008D3ED3">
        <w:rPr>
          <w:rFonts w:hint="eastAsia"/>
        </w:rPr>
        <w:lastRenderedPageBreak/>
        <w:t>用</w:t>
      </w:r>
      <w:r w:rsidR="00E4202C">
        <w:rPr>
          <w:rFonts w:hint="eastAsia"/>
        </w:rPr>
        <w:t>的发展</w:t>
      </w:r>
      <w:r w:rsidR="008D3ED3">
        <w:rPr>
          <w:rFonts w:hint="eastAsia"/>
        </w:rPr>
        <w:t>使得视频无损帧内编码的需求日益</w:t>
      </w:r>
      <w:r w:rsidR="00EC57C1">
        <w:rPr>
          <w:rFonts w:hint="eastAsia"/>
        </w:rPr>
        <w:t>增多</w:t>
      </w:r>
      <w:r w:rsidR="00D7444D">
        <w:fldChar w:fldCharType="begin"/>
      </w:r>
      <w:r w:rsidR="001C3C76">
        <w:instrText xml:space="preserve"> ADDIN ZOTERO_ITEM CSL_CITATION {"citationID":"KOIRoa9f","properties":{"formattedCitation":"\\super [4]\\nosupersub{}","plainCitation":"[4]","noteIndex":0},"citationItems":[{"id":622,"uris":["http://zotero.org/users/5591422/items/MS64PCEJ"],"uri":["http://zotero.org/users/5591422/items/MS64PCEJ"],"itemData":{"id":622,"type":"paper-conference","abstract":"Lossy compression is the main target of the upcoming video coding standard Versatile Video Coding (VVC). However, lossless coding is supported in VVC by utilizing a certain encoder configuration. Particularly, the Transform Skip Mode (TSM) is always selected at the block level to bypass the transform stage (together with a QP that results in the same output as input at the quantization stage). Consequently, the Intra Subpartition (ISP) coding mode cannot be used for lossless coding, considering that its combination with TSM is not supported in VVC because it does not provide a significant coding benefit for the lossy common test conditions. For this reason, it is proposed to enable such a combination for the benefit of lossless coding. Besides, the encoder search has been optimized to improve the trade-off between compression benefit and encoder run-time. Experimental results show a 0.71% coding gain with a corresponding encoder run-time of 111%.","container-title":"2020 IEEE International Conference on Image Processing (ICIP)","DOI":"10.1109/ICIP40778.2020.9191103","event":"2020 IEEE International Conference on Image Processing (ICIP)","note":"ISSN: 2381-8549","page":"1118-1122","source":"IEEE Xplore","title":"A Fast Lossless Implementation Of The Intra Subpartition Mode For VVC","author":[{"family":"De-Luxán-Hernández","given":"S."},{"family":"Venugopal","given":"G."},{"family":"George","given":"V."},{"family":"Schwarz","given":"H."},{"family":"Marpe","given":"D."},{"family":"Wiegand","given":"T."}],"issued":{"date-parts":[["2020",10]]}}}],"schema":"https://github.com/citation-style-language/schema/raw/master/csl-citation.json"} </w:instrText>
      </w:r>
      <w:r w:rsidR="00D7444D">
        <w:fldChar w:fldCharType="separate"/>
      </w:r>
      <w:r w:rsidR="001C3C76" w:rsidRPr="001C3C76">
        <w:rPr>
          <w:kern w:val="0"/>
          <w:vertAlign w:val="superscript"/>
        </w:rPr>
        <w:t>[4]</w:t>
      </w:r>
      <w:r w:rsidR="00D7444D">
        <w:fldChar w:fldCharType="end"/>
      </w:r>
      <w:r w:rsidR="008D3ED3">
        <w:rPr>
          <w:rFonts w:hint="eastAsia"/>
        </w:rPr>
        <w:t>。因而探索无损帧内编码的优化算法有很高的研究</w:t>
      </w:r>
      <w:del w:id="6" w:author="Author">
        <w:r w:rsidR="008D3ED3" w:rsidDel="00252FA4">
          <w:rPr>
            <w:rFonts w:hint="eastAsia"/>
          </w:rPr>
          <w:delText>、</w:delText>
        </w:r>
      </w:del>
      <w:ins w:id="7" w:author="Author">
        <w:r w:rsidR="00252FA4">
          <w:rPr>
            <w:rFonts w:hint="eastAsia"/>
          </w:rPr>
          <w:t>和</w:t>
        </w:r>
      </w:ins>
      <w:r w:rsidR="008D3ED3">
        <w:rPr>
          <w:rFonts w:hint="eastAsia"/>
        </w:rPr>
        <w:t>应用价值。</w:t>
      </w:r>
    </w:p>
    <w:p w14:paraId="52BCFC34" w14:textId="77777777" w:rsidR="00BE669D" w:rsidRDefault="00BE669D" w:rsidP="00BE669D">
      <w:pPr>
        <w:ind w:firstLineChars="200" w:firstLine="386"/>
      </w:pPr>
      <w:r>
        <w:rPr>
          <w:rFonts w:hint="eastAsia"/>
        </w:rPr>
        <w:t>H</w:t>
      </w:r>
      <w:r>
        <w:t>.26X</w:t>
      </w:r>
      <w:r>
        <w:rPr>
          <w:rFonts w:hint="eastAsia"/>
        </w:rPr>
        <w:t>系列标准通过简单地跳过变换、量化、去块滤波、自适应样点补偿等可能引入失真的步骤，实现了无损帧内压缩</w:t>
      </w:r>
      <w:r>
        <w:fldChar w:fldCharType="begin"/>
      </w:r>
      <w:r>
        <w:instrText xml:space="preserve"> ADDIN ZOTERO_ITEM CSL_CITATION {"citationID":"0HjmQaAr","properties":{"formattedCitation":"\\super [5]\\nosupersub{}","plainCitation":"[5]","noteIndex":0},"citationItems":[{"id":625,"uris":["http://zotero.org/users/5591422/items/PRL33KRU"],"uri":["http://zotero.org/users/5591422/items/PRL33KRU"],"itemData":{"id":625,"type":"paper-conference","abstract":"Screen content is nowadays a part of numerous applications - from desktop sharing to broadcasting. It consists of both camera captured content and computer generated content such as text and graphics. These two types of content have different properties requiring different processing and compression techniques. However, it is often required to compress such content with standard video coding solutions. In this paper a low-cost solution for improved screen content coding based on the upcoming video coding standard HEVC is presented. It includes specific intra and inter coding solutions that skip some of the common video coding methods, in this case transforms, enhancing the compression of screen content. Additional signalling and signal-level adjustment methods are introduced. Savings of up to 30% of the bit-rate are observed for intra coding and up to 25% for inter coding of screen content. Modest gains of up to 3% are observed for content that consists of both camera captured content and graphics.","container-title":"2012 Proceedings of the 20th European Signal Processing Conference (EUSIPCO)","event":"2012 Proceedings of the 20th European Signal Processing Conference (EUSIPCO)","note":"ISSN: 2076-1465","page":"1209-1213","source":"IEEE Xplore","title":"Improving screen content coding in HEVC by transform skipping","author":[{"family":"Mrak","given":"M."},{"family":"Xu","given":"J."}],"issued":{"date-parts":[["2012",8]]}}}],"schema":"https://github.com/citation-style-language/schema/raw/master/csl-citation.json"} </w:instrText>
      </w:r>
      <w:r>
        <w:fldChar w:fldCharType="separate"/>
      </w:r>
      <w:r w:rsidRPr="001C3C76">
        <w:rPr>
          <w:kern w:val="0"/>
          <w:vertAlign w:val="superscript"/>
        </w:rPr>
        <w:t>[5]</w:t>
      </w:r>
      <w:r>
        <w:fldChar w:fldCharType="end"/>
      </w:r>
      <w:r>
        <w:rPr>
          <w:rFonts w:hint="eastAsia"/>
        </w:rPr>
        <w:t>。但也因此使得待编码系数具有较高的能量，为后续的熵编码带来了极大的压力。</w:t>
      </w:r>
      <w:r>
        <w:t>为了优化</w:t>
      </w:r>
      <w:r>
        <w:rPr>
          <w:rFonts w:hint="eastAsia"/>
        </w:rPr>
        <w:t>H</w:t>
      </w:r>
      <w:r>
        <w:t>.26X</w:t>
      </w:r>
      <w:r>
        <w:rPr>
          <w:rFonts w:hint="eastAsia"/>
        </w:rPr>
        <w:t>系列标准无损</w:t>
      </w:r>
      <w:r>
        <w:t>帧内编码的性能</w:t>
      </w:r>
      <w:r>
        <w:rPr>
          <w:rFonts w:hint="eastAsia"/>
        </w:rPr>
        <w:t>，国内外学者进行了大量的研究</w:t>
      </w:r>
      <w:r>
        <w:t>。</w:t>
      </w:r>
      <w:r>
        <w:rPr>
          <w:rFonts w:hint="eastAsia"/>
        </w:rPr>
        <w:t>K</w:t>
      </w:r>
      <w:r>
        <w:t>AMISLI</w:t>
      </w:r>
      <w:r>
        <w:rPr>
          <w:rFonts w:hint="eastAsia"/>
        </w:rPr>
        <w:t>提出了一种不会引入失真的整数离散正弦变换</w:t>
      </w:r>
      <w:r>
        <w:fldChar w:fldCharType="begin"/>
      </w:r>
      <w:r>
        <w:instrText xml:space="preserve"> ADDIN ZOTERO_ITEM CSL_CITATION {"citationID":"33uqW8Vg","properties":{"formattedCitation":"\\super [6]\\nosupersub{}","plainCitation":"[6]","noteIndex":0},"citationItems":[{"id":591,"uris":["http://zotero.org/users/5591422/items/NE2JAJDU"],"uri":["http://zotero.org/users/5591422/items/NE2JAJDU"],"itemData":{"id":591,"type":"article-journal","abstract":"Video coding standards are primarily designed for efficient lossy compression, but it is also desirable to support efficient lossless compression within video coding standards using small modifications to the lossy coding architecture. A simple approach is to skip transform and quantization, and simply entropy code the prediction residual. However, this approach is inefficient at compression. A more efficient and popular approach is to skip transform and quantization but also process the residual block in some modes with differential pulse code modulation (DPCM), along the horizontal or vertical direction, prior to entropy coding. This paper explores an alternative approach based on processing the residual block with integer-to-integer (i2i) transforms. I2i transforms can map integer pixels to integer transform coefficients without increasing the dynamic range and can be used for lossless compression. We focus on lossless intra coding and develop novel i2i approximations of the odd type-3 discrete sine transform (ODST-3). Experimental results with the high efficiency video coding (HEVC) reference software show that when the developed i2i approximations of the ODST-3 are used along the DPCM method of HEVC, an average 2.7% improvement of lossless intra frame compression efficiency is achieved over HEVC version 2, which uses only the DPCM method, without a significant increase in computational complexity.","container-title":"IEEE Transactions on Circuits and Systems for Video Technology","DOI":"10.1109/TCSVT.2017.2787638","ISSN":"1558-2205","issue":"2","note":"event: IEEE Transactions on Circuits and Systems for Video Technology","page":"502-516","source":"IEEE Xplore","title":"Lossless Image and Intra-Frame Compression With Integer-to-Integer DST","volume":"29","author":[{"family":"Kamisli","given":"F."}],"issued":{"date-parts":[["2019",2]]}}}],"schema":"https://github.com/citation-style-language/schema/raw/master/csl-citation.json"} </w:instrText>
      </w:r>
      <w:r>
        <w:fldChar w:fldCharType="separate"/>
      </w:r>
      <w:r w:rsidRPr="001C3C76">
        <w:rPr>
          <w:kern w:val="0"/>
          <w:vertAlign w:val="superscript"/>
        </w:rPr>
        <w:t>[6]</w:t>
      </w:r>
      <w:r>
        <w:fldChar w:fldCharType="end"/>
      </w:r>
      <w:r>
        <w:rPr>
          <w:rFonts w:hint="eastAsia"/>
        </w:rPr>
        <w:t>，一定程度上弥补了跳过变换带来的码率损失；李强等人基于数理统计制定了</w:t>
      </w:r>
      <w:r>
        <w:rPr>
          <w:rFonts w:hint="eastAsia"/>
        </w:rPr>
        <w:t>3</w:t>
      </w:r>
      <w:r>
        <w:rPr>
          <w:rFonts w:hint="eastAsia"/>
        </w:rPr>
        <w:t>个快速策略</w:t>
      </w:r>
      <w:r>
        <w:fldChar w:fldCharType="begin"/>
      </w:r>
      <w:r>
        <w:instrText xml:space="preserve"> ADDIN ZOTERO_ITEM CSL_CITATION {"citationID":"ExzCZwmy","properties":{"formattedCitation":"\\super [7]\\nosupersub{}","plainCitation":"[7]","noteIndex":0},"citationItems":[{"id":575,"uris":["http://zotero.org/users/5591422/items/GHLJ82VK"],"uri":["http:/</w:instrText>
      </w:r>
      <w:r>
        <w:rPr>
          <w:rFonts w:hint="eastAsia"/>
        </w:rPr>
        <w:instrText>/zotero.org/users/5591422/items/GHLJ82VK"],"itemData":{"id":575,"type":"article-journal","container-title":"</w:instrText>
      </w:r>
      <w:r>
        <w:rPr>
          <w:rFonts w:hint="eastAsia"/>
        </w:rPr>
        <w:instrText>西安电子科技大学学报</w:instrText>
      </w:r>
      <w:r>
        <w:rPr>
          <w:rFonts w:hint="eastAsia"/>
        </w:rPr>
        <w:instrText>","DOI":"10.19665/j.issn1001-2400.2020.02.009","ISSN":"1001-2400","issue":"2","journalAbbreviation":"</w:instrText>
      </w:r>
      <w:r>
        <w:rPr>
          <w:rFonts w:hint="eastAsia"/>
        </w:rPr>
        <w:instrText>西安电子科技大学学报</w:instrText>
      </w:r>
      <w:r>
        <w:rPr>
          <w:rFonts w:hint="eastAsia"/>
        </w:rPr>
        <w:instrText>","language":"cn","page":"60-66","source":"journal.xidian.edu.cn","title":"SHVC</w:instrText>
      </w:r>
      <w:r>
        <w:rPr>
          <w:rFonts w:hint="eastAsia"/>
        </w:rPr>
        <w:instrText>中帧内预测快速算法</w:instrText>
      </w:r>
      <w:r>
        <w:rPr>
          <w:rFonts w:hint="eastAsia"/>
        </w:rPr>
        <w:instrText>","volume":"47","author":[{"family":"</w:instrText>
      </w:r>
      <w:r>
        <w:rPr>
          <w:rFonts w:hint="eastAsia"/>
        </w:rPr>
        <w:instrText>李</w:instrText>
      </w:r>
      <w:r>
        <w:rPr>
          <w:rFonts w:hint="eastAsia"/>
        </w:rPr>
        <w:instrText>","given":"</w:instrText>
      </w:r>
      <w:r>
        <w:rPr>
          <w:rFonts w:hint="eastAsia"/>
        </w:rPr>
        <w:instrText>强</w:instrText>
      </w:r>
      <w:r>
        <w:rPr>
          <w:rFonts w:hint="eastAsia"/>
        </w:rPr>
        <w:instrText>"},{"family":"</w:instrText>
      </w:r>
      <w:r>
        <w:rPr>
          <w:rFonts w:hint="eastAsia"/>
        </w:rPr>
        <w:instrText>左</w:instrText>
      </w:r>
      <w:r>
        <w:rPr>
          <w:rFonts w:hint="eastAsia"/>
        </w:rPr>
        <w:instrText>","given":"</w:instrText>
      </w:r>
      <w:r>
        <w:rPr>
          <w:rFonts w:hint="eastAsia"/>
        </w:rPr>
        <w:instrText>静</w:instrText>
      </w:r>
      <w:r>
        <w:rPr>
          <w:rFonts w:hint="eastAsia"/>
        </w:rPr>
        <w:instrText>"}],"issued":{"date-parts":[["2020",4,26]]}}}],"schema":"https://github.com/citation-style-language/schema/raw/maste</w:instrText>
      </w:r>
      <w:r>
        <w:instrText xml:space="preserve">r/csl-citation.json"} </w:instrText>
      </w:r>
      <w:r>
        <w:fldChar w:fldCharType="separate"/>
      </w:r>
      <w:r w:rsidRPr="001C3C76">
        <w:rPr>
          <w:kern w:val="0"/>
          <w:vertAlign w:val="superscript"/>
        </w:rPr>
        <w:t>[7]</w:t>
      </w:r>
      <w:r>
        <w:fldChar w:fldCharType="end"/>
      </w:r>
      <w:r>
        <w:rPr>
          <w:rFonts w:hint="eastAsia"/>
        </w:rPr>
        <w:t>，加快了帧内编码速度；</w:t>
      </w:r>
      <w:r>
        <w:rPr>
          <w:rFonts w:hint="eastAsia"/>
        </w:rPr>
        <w:t>S</w:t>
      </w:r>
      <w:r>
        <w:t>ANCHEZ</w:t>
      </w:r>
      <w:r>
        <w:rPr>
          <w:rFonts w:hint="eastAsia"/>
        </w:rPr>
        <w:t>等人针对不同的残差数值分布特征设计了</w:t>
      </w:r>
      <w:r>
        <w:rPr>
          <w:rFonts w:hint="eastAsia"/>
        </w:rPr>
        <w:t>3</w:t>
      </w:r>
      <w:r>
        <w:rPr>
          <w:rFonts w:hint="eastAsia"/>
        </w:rPr>
        <w:t>组映射规则，整体降低了残差的能量</w:t>
      </w:r>
      <w:r>
        <w:fldChar w:fldCharType="begin"/>
      </w:r>
      <w:r>
        <w:instrText xml:space="preserve"> ADDIN ZOTERO_ITEM CSL_CITATION {"citationID":"yt2ZhYkY","properties":{"formattedCitation":"\\super [8]\\nosupersub{}","plainCitation":"[8]","noteIndex":0},"citationItems":[{"id":333,"uris":["http://zotero.org/users/5591422/items/A68ZBAB5"],"uri":["http://zotero.org/users/5591422/items/A68ZBAB5"],"itemData":{"id":333,"type":"article-journal","abstract":"The lossless intra-prediction coding modality of the High Efficiency Video Coding standard provides high coding performance while allowing frame-by-frame basis access to the coded data. This is of interest in many professional applications, such as medical imaging, automotive vision, and digital preservation in libraries and archives. Various improvements to lossless intra-prediction coding have been proposed recently, most of them based on sample-wise prediction using differential pulse code modulation (DPCM). Other recent proposals aim at further reducing the energy of intra-predicted residual blocks. However, the energy reduction achieved is frequently minimal due to the difficulty of correctly predicting the sign and magnitude of residual values. In this paper, we pursue a novel approach to this energy-reduction problem using piecewise mapping (pwm) functions. In particular, we analyze the range of values in residual blocks and apply accordingly a pwm function to map specific residual values to unique lower values. We encode the appropriate parameters associated with the pwm functions at the encoder, so that the corresponding inverse pwm functions at the decoder can map values back to the same residual values. These residual values are then used to reconstruct the original signal. This mapping is, therefore, reversible and introduces no losses. We evaluate the pwm functions on 4 × 4 residual blocks computed after DPCM-based prediction for lossless coding of a variety of camera-captured and screen content sequences. Evaluation results show that the pwm functions can attain the maximum bitrate reductions of 5.54% and 28.33% for screen content material compared with DPCM-based and block-wise intra-prediction, respectively. Compared with intra-block copy, piecewise mapping can attain the maximum bit-rate reductions of 11.48% for a camera-captured material.","container-title":"IEEE Transactions on Image Processing","DOI":"10.1109/TIP.2016.2571065","ISSN":"1941-0042","issue":"9","note":"event: IEEE Transactions on Image Processing\nCitation Key: pwm","page":"4004-4017","source":"IEEE Xplore","title":"Piecewise Mapping in HEVC Lossless Intra-Prediction Coding","volume":"25","author":[{"family":"Sanchez","given":"Victor"},{"family":"Aulí-Llinàs","given":"Francesc"},{"family":"Serra-Sagristà","given":"Joan"}],"issued":{"date-parts":[["2016",9]]}}}],"schema":"https://github.com/citation-style-language/schema/raw/master/csl-citation.json"} </w:instrText>
      </w:r>
      <w:r>
        <w:fldChar w:fldCharType="separate"/>
      </w:r>
      <w:r w:rsidRPr="001C3C76">
        <w:rPr>
          <w:kern w:val="0"/>
          <w:vertAlign w:val="superscript"/>
        </w:rPr>
        <w:t>[8]</w:t>
      </w:r>
      <w:r>
        <w:fldChar w:fldCharType="end"/>
      </w:r>
      <w:r>
        <w:rPr>
          <w:rFonts w:hint="eastAsia"/>
        </w:rPr>
        <w:t>；残差差分脉冲编码调制（</w:t>
      </w:r>
      <w:r>
        <w:rPr>
          <w:rFonts w:hint="eastAsia"/>
        </w:rPr>
        <w:t>Residual</w:t>
      </w:r>
      <w:r>
        <w:t xml:space="preserve"> </w:t>
      </w:r>
      <w:r>
        <w:rPr>
          <w:rFonts w:hint="eastAsia"/>
        </w:rPr>
        <w:t>Differential</w:t>
      </w:r>
      <w:r>
        <w:t xml:space="preserve"> </w:t>
      </w:r>
      <w:r>
        <w:rPr>
          <w:rFonts w:hint="eastAsia"/>
        </w:rPr>
        <w:t>Pulse</w:t>
      </w:r>
      <w:r>
        <w:t xml:space="preserve"> </w:t>
      </w:r>
      <w:r>
        <w:rPr>
          <w:rFonts w:hint="eastAsia"/>
        </w:rPr>
        <w:t>Code</w:t>
      </w:r>
      <w:r>
        <w:t xml:space="preserve"> </w:t>
      </w:r>
      <w:r>
        <w:rPr>
          <w:rFonts w:hint="eastAsia"/>
        </w:rPr>
        <w:t>Modulation</w:t>
      </w:r>
      <w:r>
        <w:rPr>
          <w:rFonts w:hint="eastAsia"/>
        </w:rPr>
        <w:t>，</w:t>
      </w:r>
      <w:r>
        <w:rPr>
          <w:rFonts w:hint="eastAsia"/>
        </w:rPr>
        <w:t>R</w:t>
      </w:r>
      <w:r>
        <w:t>DPCM</w:t>
      </w:r>
      <w:r>
        <w:rPr>
          <w:rFonts w:hint="eastAsia"/>
        </w:rPr>
        <w:t>）是</w:t>
      </w:r>
      <w:r>
        <w:rPr>
          <w:rFonts w:hint="eastAsia"/>
        </w:rPr>
        <w:t>H</w:t>
      </w:r>
      <w:r>
        <w:t>EVC</w:t>
      </w:r>
      <w:r>
        <w:rPr>
          <w:rFonts w:hint="eastAsia"/>
        </w:rPr>
        <w:t>屏幕图像编码扩展标准（</w:t>
      </w:r>
      <w:r>
        <w:rPr>
          <w:rFonts w:hint="eastAsia"/>
        </w:rPr>
        <w:t>H</w:t>
      </w:r>
      <w:r>
        <w:t>EVC S</w:t>
      </w:r>
      <w:r>
        <w:rPr>
          <w:rFonts w:hint="eastAsia"/>
        </w:rPr>
        <w:t>creen</w:t>
      </w:r>
      <w:r>
        <w:t xml:space="preserve"> </w:t>
      </w:r>
      <w:r>
        <w:rPr>
          <w:rFonts w:hint="eastAsia"/>
        </w:rPr>
        <w:t>Content</w:t>
      </w:r>
      <w:r>
        <w:t xml:space="preserve"> </w:t>
      </w:r>
      <w:r>
        <w:rPr>
          <w:rFonts w:hint="eastAsia"/>
        </w:rPr>
        <w:t>Coding</w:t>
      </w:r>
      <w:r>
        <w:t xml:space="preserve"> </w:t>
      </w:r>
      <w:r>
        <w:rPr>
          <w:rFonts w:hint="eastAsia"/>
        </w:rPr>
        <w:t>Extension</w:t>
      </w:r>
      <w:r>
        <w:rPr>
          <w:rFonts w:hint="eastAsia"/>
        </w:rPr>
        <w:t>，</w:t>
      </w:r>
      <w:r>
        <w:rPr>
          <w:rFonts w:hint="eastAsia"/>
        </w:rPr>
        <w:t>H</w:t>
      </w:r>
      <w:r>
        <w:t>EVC-SCC</w:t>
      </w:r>
      <w:r>
        <w:rPr>
          <w:rFonts w:hint="eastAsia"/>
        </w:rPr>
        <w:t>）的一部分</w:t>
      </w:r>
      <w:r>
        <w:fldChar w:fldCharType="begin"/>
      </w:r>
      <w:r>
        <w:instrText xml:space="preserve"> ADDIN ZOTERO_ITEM CSL_CITATION {"citationID":"UF9Fyuns","properties":{"formattedCitation":"\\super [9]\\nosupersub{}","plainCitation":"[9]","noteIndex":0},"citationItems":[{"id":595,"uris":["http://zotero.org/users/5591422/items/HY78WVI6"],"uri":["http://zotero.org/users/5591422/items/HY78WVI6"],"itemData":{"id":595,"type":"article-journal","abstract":"A screen content coding (SCC) extension to High Efficiency Video Coding (HEVC) is currently under development by the Joint Collaborative Team on Video Coding, which is a joint effort from the ITU-T Video Coding Experts Group and the ISO/IEC Moving Picture Experts Group. The main goal of the HEVC-SCC standardization effort is to enable significantly improved compression performance for videos containing a substantial amount of still or moving rendered graphics, text, and animation rather than, or in addition to, camera-captured content. This paper provides an overview of the technical features and characteristics of the current HEVC-SCC test model and related coding tools, including intra-block copy, palette mode, adaptive color transform, and adaptive motion vector resolution. The performance of the SCC extension is compared against existing standards in terms of bitrate savings at equal distortion.\n\nHEV</w:instrText>
      </w:r>
      <w:r>
        <w:rPr>
          <w:rFonts w:hint="eastAsia"/>
        </w:rPr>
        <w:instrText>C</w:instrText>
      </w:r>
      <w:r>
        <w:rPr>
          <w:rFonts w:hint="eastAsia"/>
        </w:rPr>
        <w:instrText>屏幕图像编码扩展标准</w:instrText>
      </w:r>
      <w:r>
        <w:rPr>
          <w:rFonts w:hint="eastAsia"/>
        </w:rPr>
        <w:instrText xml:space="preserve">(HEVC Screen Content Coding Extension, HEVC-SCC)","container-title":"IEEE Transactions on Circuits and Systems for Video Technology","DOI":"10.1109/TCSVT.2015.2478706","ISSN":"1558-2205","issue":"1","note":"event: IEEE Transactions on Circuits </w:instrText>
      </w:r>
      <w:r>
        <w:instrText xml:space="preserve">and Systems for Video Technology","page":"50-62","source":"IEEE Xplore","title":"Overview of the Emerging HEVC Screen Content Coding Extension","volume":"26","author":[{"family":"Xu","given":"J."},{"family":"Joshi","given":"R."},{"family":"Cohen","given":"R. A."}],"issued":{"date-parts":[["2016",1]]}}}],"schema":"https://github.com/citation-style-language/schema/raw/master/csl-citation.json"} </w:instrText>
      </w:r>
      <w:r>
        <w:fldChar w:fldCharType="separate"/>
      </w:r>
      <w:r w:rsidRPr="005919A0">
        <w:rPr>
          <w:kern w:val="0"/>
          <w:vertAlign w:val="superscript"/>
        </w:rPr>
        <w:t>[9]</w:t>
      </w:r>
      <w:r>
        <w:fldChar w:fldCharType="end"/>
      </w:r>
      <w:r>
        <w:rPr>
          <w:rFonts w:hint="eastAsia"/>
        </w:rPr>
        <w:t>，通过对残差进行再处理的方式提高了编码效率；区块差分脉冲编码调制（</w:t>
      </w:r>
      <w:r>
        <w:rPr>
          <w:rFonts w:hint="eastAsia"/>
        </w:rPr>
        <w:t>Block</w:t>
      </w:r>
      <w:r>
        <w:t xml:space="preserve"> </w:t>
      </w:r>
      <w:r>
        <w:rPr>
          <w:rFonts w:hint="eastAsia"/>
        </w:rPr>
        <w:t>Differential</w:t>
      </w:r>
      <w:r>
        <w:t xml:space="preserve"> </w:t>
      </w:r>
      <w:r>
        <w:rPr>
          <w:rFonts w:hint="eastAsia"/>
        </w:rPr>
        <w:t>Pulse</w:t>
      </w:r>
      <w:r>
        <w:t xml:space="preserve"> </w:t>
      </w:r>
      <w:r>
        <w:rPr>
          <w:rFonts w:hint="eastAsia"/>
        </w:rPr>
        <w:t>Code</w:t>
      </w:r>
      <w:r>
        <w:t xml:space="preserve"> </w:t>
      </w:r>
      <w:r>
        <w:rPr>
          <w:rFonts w:hint="eastAsia"/>
        </w:rPr>
        <w:t>M</w:t>
      </w:r>
      <w:r>
        <w:t>o</w:t>
      </w:r>
      <w:r>
        <w:rPr>
          <w:rFonts w:hint="eastAsia"/>
        </w:rPr>
        <w:t>dulation</w:t>
      </w:r>
      <w:r>
        <w:rPr>
          <w:rFonts w:hint="eastAsia"/>
        </w:rPr>
        <w:t>，</w:t>
      </w:r>
      <w:r>
        <w:rPr>
          <w:rFonts w:hint="eastAsia"/>
        </w:rPr>
        <w:t>B</w:t>
      </w:r>
      <w:r>
        <w:t>DPCM</w:t>
      </w:r>
      <w:r>
        <w:rPr>
          <w:rFonts w:hint="eastAsia"/>
        </w:rPr>
        <w:t>）是</w:t>
      </w:r>
      <w:r>
        <w:rPr>
          <w:rFonts w:hint="eastAsia"/>
        </w:rPr>
        <w:t>H</w:t>
      </w:r>
      <w:r>
        <w:t>.266</w:t>
      </w:r>
      <w:r>
        <w:rPr>
          <w:rFonts w:hint="eastAsia"/>
        </w:rPr>
        <w:t>标准的一部分</w:t>
      </w:r>
      <w:r>
        <w:fldChar w:fldCharType="begin"/>
      </w:r>
      <w:r>
        <w:instrText xml:space="preserve"> ADDIN ZOTERO_ITEM CSL_CITATION {"citationID":"Wv0oYums","properties":{"formattedCitation":"\\super [1]\\nosupersub{}","plainCitation":"[1]","noteIndex":0},"citationItems":[{"id":621,"uris":["http://zotero.org/users/5591422/items/M89LVZGR"],"uri":["http://zotero.org/users/5591422/items/M89LVZGR"],"itemData":{"id":621,"type":"paper-conference","title":"Versatile Video Coding Editorial Refinements on Draft 10","URL":"https://www.itu.int/rec/T-REC-H.266-202008-I","author":[{"family":"Bross","given":"B"},{"family":"Chen","given":"J"},{"family":"Liu","given":"S"},{"family":"Wang","given":"Y.-K"}],"accessed":{"date-parts":[["2021",3,17]]}}}],"schema":"https://github.com/citation-style-language/schema/raw/master/csl-citation.json"} </w:instrText>
      </w:r>
      <w:r>
        <w:fldChar w:fldCharType="separate"/>
      </w:r>
      <w:r w:rsidRPr="003202C6">
        <w:rPr>
          <w:kern w:val="0"/>
          <w:vertAlign w:val="superscript"/>
        </w:rPr>
        <w:t>[1]</w:t>
      </w:r>
      <w:r>
        <w:fldChar w:fldCharType="end"/>
      </w:r>
      <w:r>
        <w:rPr>
          <w:rFonts w:hint="eastAsia"/>
        </w:rPr>
        <w:t>，通过在水平或垂直方向上使用临近像素迭代预测的方式提高了预测准确性；</w:t>
      </w:r>
      <w:r>
        <w:rPr>
          <w:rFonts w:hint="eastAsia"/>
        </w:rPr>
        <w:t>Z</w:t>
      </w:r>
      <w:r>
        <w:t>HOU</w:t>
      </w:r>
      <w:r>
        <w:rPr>
          <w:rFonts w:hint="eastAsia"/>
        </w:rPr>
        <w:t>将</w:t>
      </w:r>
      <w:r>
        <w:t>DPCM</w:t>
      </w:r>
      <w:r>
        <w:rPr>
          <w:rFonts w:hint="eastAsia"/>
        </w:rPr>
        <w:t>的思想扩展到了任意预测角度，提出了基于样本点的帧内角度预测（</w:t>
      </w:r>
      <w:r>
        <w:rPr>
          <w:rFonts w:hint="eastAsia"/>
        </w:rPr>
        <w:t>Sample-based</w:t>
      </w:r>
      <w:r>
        <w:t xml:space="preserve"> </w:t>
      </w:r>
      <w:r>
        <w:rPr>
          <w:rFonts w:hint="eastAsia"/>
        </w:rPr>
        <w:t>Angular</w:t>
      </w:r>
      <w:r>
        <w:t xml:space="preserve"> </w:t>
      </w:r>
      <w:r>
        <w:rPr>
          <w:rFonts w:hint="eastAsia"/>
        </w:rPr>
        <w:t>Intra-Prediction</w:t>
      </w:r>
      <w:r>
        <w:rPr>
          <w:rFonts w:hint="eastAsia"/>
        </w:rPr>
        <w:t>，</w:t>
      </w:r>
      <w:r>
        <w:rPr>
          <w:rFonts w:hint="eastAsia"/>
        </w:rPr>
        <w:t>S</w:t>
      </w:r>
      <w:r>
        <w:t>AP</w:t>
      </w:r>
      <w:r>
        <w:rPr>
          <w:rFonts w:hint="eastAsia"/>
        </w:rPr>
        <w:t>）</w:t>
      </w:r>
      <w:r>
        <w:fldChar w:fldCharType="begin"/>
      </w:r>
      <w:r>
        <w:instrText xml:space="preserve"> ADDIN ZOTERO_ITEM CSL_CITATION {"citationID":"dyxTo6LT","properties":{"formattedCitation":"\\super [10,11]\\nosupersub{}","plainCitation":"[10,11]","noteIndex":0},"citationItems":[{"id":527,"uris":["http://zotero.org/users/5591422/items/N58KS98V"],"uri":["http://zotero.org/users/5591422/items/N58KS98V"],"itemData":{"id":527,"type":"article-journal","abstract":"The lossless coding mode of the High Efficiency Video Coding (HEVC) main profile that bypasses transform, quantization, and in-loop filters is described. Compared to the HEVC nonlossless coding mode with the smallest quantization parameter value (i.e., 0 for 8-b video and -12 for 10-b video), the HEVC lossless coding mode provides perfect fidelity and an average bit-rate reduction of 3.2%-13.2%. It also significantly outperforms the existing lossless compression solutions, such as JPEG2000 and JPEG-LS for images as well as 7-Zip and WinRAR for data archiving. To further improve the coding efficiency of the HEVC lossless mode, a sample-based angular intra prediction (SAP) method is presented. The SAP employs the same prediction mode signaling method and the sample interpolation method as the HEVC block-based angular prediction, but uses adjacent neighbors for better intra prediction accuracy and performs prediction sample by sample. The experimental results reveal that the SAP provides an additional bit-rate reduction of 1.8%-11.8% on top of the HEVC lossless coding mode.","container-title":"IEEE Transactions on Circuits and Systems for Video Technology","DOI":"10.1109/TCSVT.2012.2221524","ISSN":"1558-2205","issue":"12","note":"event: IEEE Transactions on Circuits and Systems for Video Technology","page":"1839-1843","source":"IEEE Xplore","title":"HEVC Lossless Coding and Improvements","volume":"22","author":[{"family":"Zhou","given":"Minhua"},{"family":"Gao","given":"Wen"},{"family":"Jiang","given":"Minqiang"},{"family":"Yu","given":"Haoping"}],"issued":{"date-parts":[["2012",12]]}}},{"id":637,"uris":["http://zotero.org/users/5591422/items/A6ID76KY"],"uri":["http://zotero.org/users/5591422/items/A6ID76KY"],"itemData":{"id":637,"type":"paper-conference","abstract":"This works focuses on the High Efficiency Video Coding (HEVC) standard as a compression method to be potentially adopted by the Digital Imaging and Communications in Medicine (DICOM) standard. We are particularly interested in improving the lossless compression efficiency of the intra coding process for grayscale anatomical medical images. We focus on intra coding due to its low complexity and outstanding compression results, as well as the fact that it allows coding high-dimensional medical images on a slice-by-slice basis. This is especially advantageous for cases when only a small set of slices needs to be accessed without the need to decode the entire data set. Based on the characteristics of grayscale anatomical medical images, specifically their large amount of edge information and frequent number of patterns depicted on various directions, we propose improvements to HEVC intra coding based on sample-by-sample (SbS) differential pulse code modulation (DPCM) with equal displacements so the density of prediction modes is constant in all directions. Performance evaluations over MRI, CT and X-ray angiography sequences show that the proposed improvements outperform current HEVC lossless intra coding, achieving average coding gains of 6%.","container-title":"2014 Data Compression Conference","DOI":"10.1109/DCC.2014.76","event":"2014 Data Compression Conference","note":"ISSN: 2375-0359","page":"423-423","source":"IEEE Xplore","title":"Improvements to HEVC Intra Coding for Lossless Medical Image Compression","author":[{"family":"Sanchez","given":"V."},{"family":"Llinàs","given":"F. A."},{"family":"Rapesta","given":"J. B."},{"family":"Sagristà","given":"J. S."}],"issued":{"date-parts":[["2014",3]]}}}],"schema":"https://github.com/citation-style-language/schema/raw/master/csl-citation.json"} </w:instrText>
      </w:r>
      <w:r>
        <w:fldChar w:fldCharType="separate"/>
      </w:r>
      <w:r w:rsidRPr="00FF02DC">
        <w:rPr>
          <w:kern w:val="0"/>
          <w:vertAlign w:val="superscript"/>
        </w:rPr>
        <w:t>[10,11]</w:t>
      </w:r>
      <w:r>
        <w:fldChar w:fldCharType="end"/>
      </w:r>
      <w:r>
        <w:rPr>
          <w:rFonts w:hint="eastAsia"/>
        </w:rPr>
        <w:t>，进一步提高了预测准确性；元辉等人提出了一种新颖的不需要编码预测模式信息的帧内预测方案</w:t>
      </w:r>
      <w:r>
        <w:fldChar w:fldCharType="begin"/>
      </w:r>
      <w:r>
        <w:instrText xml:space="preserve"> ADDIN ZOTERO_ITEM CSL_CITATION {"citationID":"jhZPCVmW","properties":{"formattedCitation":"\\super [12]\\nosupersub{}","plainCitation":"[12]","noteIndex":0},"citationItems":[{"id":580,"uris":["http://zotero.org/users/5591422/items/T26NRR6W"],"uri":["http</w:instrText>
      </w:r>
      <w:r>
        <w:rPr>
          <w:rFonts w:hint="eastAsia"/>
        </w:rPr>
        <w:instrText>://zotero.org/users/5591422/items/T26NRR6W"],"itemData":{"id":580,"type":"article-journal","abstract":"</w:instrText>
      </w:r>
      <w:r>
        <w:rPr>
          <w:rFonts w:hint="eastAsia"/>
        </w:rPr>
        <w:instrText>提出一种新颖的帧内预测方法．比较每种预测模式的预测块与直流</w:instrText>
      </w:r>
      <w:r>
        <w:rPr>
          <w:rFonts w:hint="eastAsia"/>
        </w:rPr>
        <w:instrText>(DC)</w:instrText>
      </w:r>
      <w:r>
        <w:rPr>
          <w:rFonts w:hint="eastAsia"/>
        </w:rPr>
        <w:instrText>预测模式的预测块之间的绝对差和．进而判断当前块在各种预测模式下的预测块是否相似．若当前块的各种预测块都相似，则将所有预测块的均值作为当前块的最终预测结果，且不必编码预测模式．实验结果表明，提出的方法较</w:instrText>
      </w:r>
      <w:r>
        <w:rPr>
          <w:rFonts w:hint="eastAsia"/>
        </w:rPr>
        <w:instrText>H.264/AVC</w:instrText>
      </w:r>
      <w:r>
        <w:rPr>
          <w:rFonts w:hint="eastAsia"/>
        </w:rPr>
        <w:instrText>能够获得更高的编码性能，在恢复视频客观质量</w:instrText>
      </w:r>
      <w:r>
        <w:rPr>
          <w:rFonts w:hint="eastAsia"/>
        </w:rPr>
        <w:instrText>PSNR</w:instrText>
      </w:r>
      <w:r>
        <w:rPr>
          <w:rFonts w:hint="eastAsia"/>
        </w:rPr>
        <w:instrText>相同时，码率平均下降</w:instrText>
      </w:r>
      <w:r>
        <w:rPr>
          <w:rFonts w:hint="eastAsia"/>
        </w:rPr>
        <w:instrText>2.40</w:instrText>
      </w:r>
      <w:r>
        <w:rPr>
          <w:rFonts w:hint="eastAsia"/>
        </w:rPr>
        <w:instrText>％，编码时间平均减少</w:instrText>
      </w:r>
      <w:r>
        <w:rPr>
          <w:rFonts w:hint="eastAsia"/>
        </w:rPr>
        <w:instrText>25.83</w:instrText>
      </w:r>
      <w:r>
        <w:rPr>
          <w:rFonts w:hint="eastAsia"/>
        </w:rPr>
        <w:instrText>％．</w:instrText>
      </w:r>
      <w:r>
        <w:rPr>
          <w:rFonts w:hint="eastAsia"/>
        </w:rPr>
        <w:instrText>","container-title":"</w:instrText>
      </w:r>
      <w:r>
        <w:rPr>
          <w:rFonts w:hint="eastAsia"/>
        </w:rPr>
        <w:instrText>西安电子科技大学学报</w:instrText>
      </w:r>
      <w:r>
        <w:rPr>
          <w:rFonts w:hint="eastAsia"/>
        </w:rPr>
        <w:instrText>","DOI":"10.3969/j.issn.1001-2400.2010.06.001","ISSN":"1001-2400","issue":"6","journalAbbreviation":"</w:instrText>
      </w:r>
      <w:r>
        <w:rPr>
          <w:rFonts w:hint="eastAsia"/>
        </w:rPr>
        <w:instrText>西安电子科技大学学报</w:instrText>
      </w:r>
      <w:r>
        <w:rPr>
          <w:rFonts w:hint="eastAsia"/>
        </w:rPr>
        <w:instrText>","language":"cn","page":"981-986+1016","source":"journal.xidian.edu.cn","title":"</w:instrText>
      </w:r>
      <w:r>
        <w:rPr>
          <w:rFonts w:hint="eastAsia"/>
        </w:rPr>
        <w:instrText>一种降低预测模式开销的帧内预测方法</w:instrText>
      </w:r>
      <w:r>
        <w:rPr>
          <w:rFonts w:hint="eastAsia"/>
        </w:rPr>
        <w:instrText>","volume":"37","author":[{"family":"</w:instrText>
      </w:r>
      <w:r>
        <w:rPr>
          <w:rFonts w:hint="eastAsia"/>
        </w:rPr>
        <w:instrText>元辉</w:instrText>
      </w:r>
      <w:r>
        <w:rPr>
          <w:rFonts w:hint="eastAsia"/>
        </w:rPr>
        <w:instrText>","given":""},{"family":"</w:instrText>
      </w:r>
      <w:r>
        <w:rPr>
          <w:rFonts w:hint="eastAsia"/>
        </w:rPr>
        <w:instrText>常义林</w:instrText>
      </w:r>
      <w:r>
        <w:rPr>
          <w:rFonts w:hint="eastAsia"/>
        </w:rPr>
        <w:instrText>","given":""},{"family":"</w:instrText>
      </w:r>
      <w:r>
        <w:rPr>
          <w:rFonts w:hint="eastAsia"/>
        </w:rPr>
        <w:instrText>卢朝阳</w:instrText>
      </w:r>
      <w:r>
        <w:rPr>
          <w:rFonts w:hint="eastAsia"/>
        </w:rPr>
        <w:instrText>","given":""},{"family":"</w:instrText>
      </w:r>
      <w:r>
        <w:rPr>
          <w:rFonts w:hint="eastAsia"/>
        </w:rPr>
        <w:instrText>李明</w:instrText>
      </w:r>
      <w:r>
        <w:rPr>
          <w:rFonts w:hint="eastAsia"/>
        </w:rPr>
        <w:instrText>","given":""},{"family":"Hui","given":"Yuan"},{"family":"Yi-lin","given":"Chang"},{"family":"Zhao-yan</w:instrText>
      </w:r>
      <w:r>
        <w:instrText xml:space="preserve">g","given":"L. U."},{"family":"Ming","given":"L. I."}],"issued":{"date-parts":[["2011",1,22]]}}}],"schema":"https://github.com/citation-style-language/schema/raw/master/csl-citation.json"} </w:instrText>
      </w:r>
      <w:r>
        <w:fldChar w:fldCharType="separate"/>
      </w:r>
      <w:r w:rsidRPr="001C3C76">
        <w:rPr>
          <w:kern w:val="0"/>
          <w:vertAlign w:val="superscript"/>
        </w:rPr>
        <w:t>[12]</w:t>
      </w:r>
      <w:r>
        <w:fldChar w:fldCharType="end"/>
      </w:r>
      <w:r>
        <w:rPr>
          <w:rFonts w:hint="eastAsia"/>
        </w:rPr>
        <w:t>；</w:t>
      </w:r>
      <w:r>
        <w:rPr>
          <w:rFonts w:hint="eastAsia"/>
        </w:rPr>
        <w:t>Z</w:t>
      </w:r>
      <w:r>
        <w:t>HANG</w:t>
      </w:r>
      <w:r>
        <w:rPr>
          <w:rFonts w:hint="eastAsia"/>
        </w:rPr>
        <w:t>等人分析了亮度通道与色差通道之间的关系，设计了</w:t>
      </w:r>
      <w:r>
        <w:rPr>
          <w:rFonts w:hint="eastAsia"/>
        </w:rPr>
        <w:t>3</w:t>
      </w:r>
      <w:r>
        <w:rPr>
          <w:rFonts w:hint="eastAsia"/>
        </w:rPr>
        <w:t>个模型，使用亮度通道对色差通道进行帧内预测</w:t>
      </w:r>
      <w:r>
        <w:fldChar w:fldCharType="begin"/>
      </w:r>
      <w:r>
        <w:instrText xml:space="preserve"> ADDIN ZOTERO_ITEM CSL_CITATION {"citationID":"shXUTbGh","properties":{"formattedCitation":"\\super [13]\\nosupersub{}","plainCitation":"[13]","noteIndex":0},"citationItems":[{"id":324,"uris":["http://zotero.org/users/5591422/items/ASJU7HSU"],"uri":["http://zotero.org/users/5591422/items/ASJU7HSU"],"itemData":{"id":324,"type":"article-journal","abstract":"Cross-component linear model (CCLM) for chroma intra-prediction is a promising coding tool in the joint exploration model (JEM) developed by the Joint Video Exploration Team (JVET). CCLM assumes a linear correlation between the luma and chroma components in a coding block. With this assumption, the chroma components can be predicted by the linear model (LM) mode, which utilizes the reconstructed neighboring samples to derive parameters of a linear model by linear regression. This paper presents three new methods to further improve the coding efficiency of CCLM. First, we introduce a multi-model CCLM (MM-CCLM) approach, which applies more than one linear model to a coding block. With MM-CCLM, reconstructed neighboring luma and chroma samples of the current block are classified into several groups, and a particular set of linear model parameters is derived for each group. The reconstructed luma samples of the current block are also classified to predict the associated chroma samples with the corresponding linear model. Second, we propose a multi-filter CCLM (MF-CCLM) technique, which allows the encoder to select the optimal down-sampling filter for the luma component with the 4:2:0 color format. Third, we present an LM-angular prediction method, which synthesizes the angular intra-prediction and the MM-CCLM intra-prediction into a new chroma intra-coding mode. Simulation results show that the BD-rate savings of 0.55%, 4.66%, and 5.08% on average for Y, Cb, and Cr components, respectively, are achieved in all intra-configurations with the proposed three methods. MM-CCLM and MF-CCLM have been adopted into the JEM by JVET.","container-title":"IEEE Transactions on Image Processing","DOI":"10.1109/TIP.2018.2830640","ISSN":"1941-0042","issue":"8","note":"event: IEEE Transactions on Image Processing","page":"3983-3997","source":"IEEE Xplore","title":"Enhanced cross-component linear model for chroma intra-prediction in video coding","volume":"27","author":[{"family":"Zhang","given":"Kai"},{"family":"Chen","given":"Jianle"},{"family":"Zhang","given":"Li"},{"family":"Li","given":"Xiang"},{"family":"Karczewicz","given":"Marta"}],"issued":{"date-parts":[["2018",8]]}}}],"schema":"https://github.com/citation-style-language/schema/raw/master/csl-citation.json"} </w:instrText>
      </w:r>
      <w:r>
        <w:fldChar w:fldCharType="separate"/>
      </w:r>
      <w:r w:rsidRPr="001C3C76">
        <w:rPr>
          <w:kern w:val="0"/>
          <w:vertAlign w:val="superscript"/>
        </w:rPr>
        <w:t>[13]</w:t>
      </w:r>
      <w:r>
        <w:fldChar w:fldCharType="end"/>
      </w:r>
      <w:r>
        <w:rPr>
          <w:rFonts w:hint="eastAsia"/>
        </w:rPr>
        <w:t>；</w:t>
      </w:r>
      <w:r>
        <w:rPr>
          <w:rFonts w:hint="eastAsia"/>
        </w:rPr>
        <w:t>L</w:t>
      </w:r>
      <w:r>
        <w:t>I</w:t>
      </w:r>
      <w:r>
        <w:rPr>
          <w:rFonts w:hint="eastAsia"/>
        </w:rPr>
        <w:t>等人通过将参考像素拓展到多行的方式提高了帧内预测的准确性</w:t>
      </w:r>
      <w:r>
        <w:fldChar w:fldCharType="begin"/>
      </w:r>
      <w:r>
        <w:instrText xml:space="preserve"> ADDIN ZOTERO_ITEM CSL_CITATION {"citationID":"N7XGBLJw","properties":{"formattedCitation":"\\super [14]\\nosupersub{}","plainCitation":"[14]","noteIndex":0},"citationItems":[{"id":446,"uris":["http://zotero.org/users/5591422/items/LBK7AIP8"],"uri":["http://zotero.org/users/5591422/items/LBK7AIP8"],"itemData":{"id":446,"type":"article-journal","abstract":"Traditional intra prediction usually utilizes the nearest reference line to generate the predicted block when considering strong spatial correlation. However, this kind of single-line-based method does not always work well due to at least two issues. One is the incoherence caused by the signal noise or the texture of other objects, where this texture deviates from the inherent texture of the current block. The other reason is that the nearest reference line usually has worse reconstruction quality in block-based video coding. Due to these two issues, this paper proposes an efﬁcient multiple-line-based intra-prediction scheme to improve coding efﬁciency. Besides the nearest reference line, further reference lines are also utilized. The further reference lines with a relatively higher quality can provide potentially better prediction. At the same time, the residue compensation is introduced to calibrate the prediction of boundary regions in a block when we utilize further reference lines. To speed up the encoding process, this paper designs several fast algorithms. The experimental results show that compared with HM-16.9, the proposed fast search method achieves a 2.0% bit saving on average and up to 3.7% by increasing the encoding time by 112%.","container-title":"IEEE Transactions on Circuits and Systems for Video Technology","DOI":"10.1109/TCSVT.2016.2633377","ISSN":"1051-8215, 1558-2205","issue":"4","journalAbbreviation":"IEEE Trans. Circuits Syst. Video Technol.","language":"en","page":"947-957","source":"DOI.org (Crossref)","title":"Efficient Multiple-Line-Based Intra Prediction for HEVC","volume":"28","author":[{"family":"Li","given":"Jiahao"},{"family":"Li","given":"Bin"},{"family":"Xu","given":"Jizheng"},{"family":"Xiong","given":"Ruiqin"}],"issued":{"date-parts":[["2018",4]]}}}],"schema":"https://github.com/citation-style-language/schema/raw/master/csl-citation.json"} </w:instrText>
      </w:r>
      <w:r>
        <w:fldChar w:fldCharType="separate"/>
      </w:r>
      <w:r w:rsidRPr="001C3C76">
        <w:rPr>
          <w:kern w:val="0"/>
          <w:vertAlign w:val="superscript"/>
        </w:rPr>
        <w:t>[14]</w:t>
      </w:r>
      <w:r>
        <w:fldChar w:fldCharType="end"/>
      </w:r>
      <w:r>
        <w:rPr>
          <w:rFonts w:hint="eastAsia"/>
        </w:rPr>
        <w:t>。</w:t>
      </w:r>
    </w:p>
    <w:p w14:paraId="5219E118" w14:textId="371181A6" w:rsidR="00846513" w:rsidRDefault="00846513">
      <w:pPr>
        <w:ind w:firstLineChars="200" w:firstLine="386"/>
      </w:pPr>
      <w:r>
        <w:rPr>
          <w:rFonts w:hint="eastAsia"/>
        </w:rPr>
        <w:t>上述文献中提出的算法对帧内编码</w:t>
      </w:r>
      <w:r w:rsidR="00E9659B">
        <w:rPr>
          <w:rFonts w:hint="eastAsia"/>
        </w:rPr>
        <w:t>的性能均有不同程度的优化，但仍</w:t>
      </w:r>
      <w:r w:rsidR="0055456B">
        <w:rPr>
          <w:rFonts w:hint="eastAsia"/>
        </w:rPr>
        <w:t>存在</w:t>
      </w:r>
      <w:r w:rsidR="00E9659B">
        <w:rPr>
          <w:rFonts w:hint="eastAsia"/>
        </w:rPr>
        <w:t>以下待改进的问题：</w:t>
      </w:r>
      <w:r w:rsidR="003333FB" w:rsidRPr="001C3C76">
        <w:fldChar w:fldCharType="begin"/>
      </w:r>
      <w:r w:rsidR="001C3C76" w:rsidRPr="001C3C76">
        <w:instrText xml:space="preserve"> ADDIN ZOTERO_ITEM CSL_CITATION {"citationID":"36riWMfe","properties":{"formattedCitation":"\\super [6]\\nosupersub{}","plainCitation":"[6]","noteIndex":0},"citationItems":[{"id":591,"uris":["http://zotero.org/users/5591422/items/NE2JAJDU"],"uri":["http://zotero.org/users/5591422/items/NE2JAJDU"],"itemData":{"id":591,"type":"article-journal","abstract":"Video coding standards are primarily designed for efficient lossy compression, but it is also desirable to support efficient lossless compression within video coding standards using small modifications to the lossy coding architecture. A simple approach is to skip transform and quantization, and simply entropy code the prediction residual. However, this approach is inefficient at compression. A more efficient and popular approach is to skip transform and quantization but also process the residual block in some modes with differential pulse code modulation (DPCM), along the horizontal or vertical direction, prior to entropy coding. This paper explores an alternative approach based on processing the residual block with integer-to-integer (i2i) transforms. I2i transforms can map integer pixels to integer transform coefficients without increasing the dynamic range and can be used for lossless compression. We focus on lossless intra coding and develop novel i2i approximations of the odd type-3 discrete sine transform (ODST-3). Experimental results with the high efficiency video coding (HEVC) reference software show that when the developed i2i approximations of the ODST-3 are used along the DPCM method of HEVC, an average 2.7% improvement of lossless intra frame compression efficiency is achieved over HEVC version 2, which uses only the DPCM method, without a significant increase in computational complexity.","container-title":"IEEE Transactions on Circuits and Systems for Video Technology","DOI":"10.1109/TCSVT.2017.2787638","ISSN":"1558-2205","issue":"2","note":"event: IEEE Transactions on Circuits and Systems for Video Technology","page":"502-516","source":"IEEE Xplore","title":"Lossless Image and Intra-Frame Compression With Integer-to-Integer DST","volume":"29","author":[{"family":"Kamisli","given":"F."}],"issued":{"date-parts":[["2019",2]]}}}],"schema":"https://github.com/citation-style-language/schema/raw/master/csl-citation.json"} </w:instrText>
      </w:r>
      <w:r w:rsidR="003333FB" w:rsidRPr="001C3C76">
        <w:fldChar w:fldCharType="separate"/>
      </w:r>
      <w:r w:rsidR="001C3C76" w:rsidRPr="001C3C76">
        <w:rPr>
          <w:kern w:val="0"/>
        </w:rPr>
        <w:t>[6]</w:t>
      </w:r>
      <w:r w:rsidR="003333FB" w:rsidRPr="001C3C76">
        <w:fldChar w:fldCharType="end"/>
      </w:r>
      <w:r w:rsidR="0055456B">
        <w:rPr>
          <w:rFonts w:hint="eastAsia"/>
        </w:rPr>
        <w:t>设计的整数变换方法局限性很大，且没有量化的配合很难降低待编码系数的能量，因此带来的码率优化较小；</w:t>
      </w:r>
      <w:r w:rsidR="005C1E68" w:rsidRPr="00BE669D">
        <w:fldChar w:fldCharType="begin"/>
      </w:r>
      <w:r w:rsidR="00BE669D" w:rsidRPr="00BE669D">
        <w:instrText xml:space="preserve"> ADDIN ZOTERO_ITEM CSL_CITATION {"citationID":"NizgNk2a","properties":{"formattedCitation":"\\super [8,9]\\nosupersub{}","plainCitation":"[8,9]","noteIndex":0},"citationItems":[{"id":333,"uris":["http://zotero.org/users/5591422/items/A68ZBAB5"],"uri":["http://zotero.org/users/5591422/items/A68ZBAB5"],"itemData":{"id":333,"type":"article-journal","abstract":"The lossless intra-prediction coding modality of the High Efficiency Video Coding standard provides high coding performance while allowing frame-by-frame basis access to the coded data. This is of interest in many professional applications, such as medical imaging, automotive vision, and digital preservation in libraries and archives. Various improvements to lossless intra-prediction coding have been proposed recently, most of them based on sample-wise prediction using differential pulse code modulation (DPCM). Other recent proposals aim at further reducing the energy of intra-predicted residual blocks. However, the energy reduction achieved is frequently minimal due to the difficulty of correctly predicting the sign and magnitude of residual values. In this paper, we pursue a novel approach to this energy-reduction problem using piecewise mapping (pwm) functions. In particular, we analyze the range of values in residual blocks and apply accordingly a pwm function to map specific residual values to unique lower values. We encode the appropriate parameters associated with the pwm functions at the encoder, so that the corresponding inverse pwm functions at the decoder can map values back to the same residual values. These residual values are then used to reconstruct the original signal. This mapping is, therefore, reversible and introduces no losses. We evaluate the pwm functions on 4 × 4 residual blocks computed after DPCM-based prediction for lossless coding of a variety of camera-captured and screen content sequences. Evaluation results show that the pwm functions can attain the maximum bitrate reductions of 5.54% and 28.33% for screen content material compared with DPCM-based and block-wise intra-prediction, respectively. Compared with intra-block copy, piecewise mapping can attain the maximum bit-rate reductions of 11.48% for a camera-captured material.","container-title":"IEEE Transactions on Image Processing","DOI":"10.1109/TIP.2016.2571065","ISSN":"1941-0042","issue":"9","note":"event: IEEE Transactions on Image Processing\nCitation Key: pwm","page":"4004-4017","source":"IEEE Xplore","title":"Piecewise Mapping in HEVC Lossless Intra-Prediction Coding","volume":"25","author":[{"family":"Sanchez","given":"Victor"},{"family":"Aulí-Llinàs","given":"Francesc"},{"family":"Serra-Sagristà","given":"Joan"}],"issued":{"date-parts":[["2016",9]]}}},{"id":595,"uris":["http://zotero.org/users/5591422/items/HY78WVI6"],"uri":["http://zotero.org/users/5591422/items/HY78WVI6"],"itemData":{"id":595,"type":"article-journal","abstract":"A screen content coding (SCC) extension to High Efficiency Video Coding (HEVC) is currently under development by the Joint Collaborative Team on Video Coding, which is a joint effort from the ITU-T Video Coding Experts Group and the ISO/IEC Moving Picture Experts Group. The main goal of the HEVC-SCC standardization effort is to enable significantly improved compression performance for videos containing a substantial amount of still or moving rendered graphics, text, and animation rather than, or in addition to, camera-captured content. This paper provides an overview of the technical features and characteristics of the current HEVC-SCC test model and related coding tools, including intra-block copy, palette mode, adaptive color transform, and adaptive motion vector resolution. The performance of the SCC extension is compared against existing standards in terms of bitrate savings at eq</w:instrText>
      </w:r>
      <w:r w:rsidR="00BE669D" w:rsidRPr="00BE669D">
        <w:rPr>
          <w:rFonts w:hint="eastAsia"/>
        </w:rPr>
        <w:instrText>ual distortion.\n\nHEVC</w:instrText>
      </w:r>
      <w:r w:rsidR="00BE669D" w:rsidRPr="00BE669D">
        <w:rPr>
          <w:rFonts w:hint="eastAsia"/>
        </w:rPr>
        <w:instrText>屏幕图像编码扩展标准</w:instrText>
      </w:r>
      <w:r w:rsidR="00BE669D" w:rsidRPr="00BE669D">
        <w:rPr>
          <w:rFonts w:hint="eastAsia"/>
        </w:rPr>
        <w:instrText>(HEVC Screen Content Coding Extension, HEVC-SCC)","container-title":"IEEE Transactions on Circuits and Systems for Video Technology","DOI":"10.1109/TCSVT.2015.2478706","ISSN":"1558-2205","issue":"1","note":"event: IEEE Tra</w:instrText>
      </w:r>
      <w:r w:rsidR="00BE669D" w:rsidRPr="00BE669D">
        <w:instrText xml:space="preserve">nsactions on Circuits and Systems for Video Technology","page":"50-62","source":"IEEE Xplore","title":"Overview of the Emerging HEVC Screen Content Coding Extension","volume":"26","author":[{"family":"Xu","given":"J."},{"family":"Joshi","given":"R."},{"family":"Cohen","given":"R. A."}],"issued":{"date-parts":[["2016",1]]}}}],"schema":"https://github.com/citation-style-language/schema/raw/master/csl-citation.json"} </w:instrText>
      </w:r>
      <w:r w:rsidR="005C1E68" w:rsidRPr="00BE669D">
        <w:fldChar w:fldCharType="separate"/>
      </w:r>
      <w:r w:rsidR="00BE669D" w:rsidRPr="00BE669D">
        <w:rPr>
          <w:kern w:val="0"/>
        </w:rPr>
        <w:t>[8,9]</w:t>
      </w:r>
      <w:r w:rsidR="005C1E68" w:rsidRPr="00BE669D">
        <w:fldChar w:fldCharType="end"/>
      </w:r>
      <w:r w:rsidR="005C1E68">
        <w:rPr>
          <w:rFonts w:hint="eastAsia"/>
        </w:rPr>
        <w:t>设计的残差分段映射方案没有考虑残差独特的空间相关性，仍有优化空间；</w:t>
      </w:r>
      <w:r w:rsidR="0055456B" w:rsidRPr="00D02833">
        <w:fldChar w:fldCharType="begin"/>
      </w:r>
      <w:r w:rsidR="00BE669D" w:rsidRPr="00D02833">
        <w:instrText xml:space="preserve"> ADDIN ZOTERO_ITEM CSL_CITATION {"citationID":"aWLrkkSh","properties":{"formattedCitation":"\\super [1,10\\uc0\\u8211{}12,14]\\nosupersub{}","plainCitation":"[1,10–12,14]","noteIndex":0},"citationItems":[{"id":621,"uris":["http://zotero.org/users/5591422/items/M89LVZGR"],"uri":["http://zotero.org/users/5591422/items/M89LVZGR"],"itemData":{"id":621,"type":"paper-conference","title":"Versatile Video Coding Editorial Refinements on Draft 10","URL":"https://www.itu.int/rec/T-REC-H.266-202008-I","author":[{"family":"Bross","given":"B"},{"family":"Chen","given":"J"},{"family":"Liu","given":"S"},{"family":"Wang","given":"Y.-K"}],"accessed":{"date-parts":[["2021",3,17]]}}},{"id":527,"uris":["http://zotero.org/users/5591422/items/N58KS98V"],"uri":["http://zotero.org/users/5591422/items/N58KS98V"],"itemData":{"id":527,"type":"article-journal","abstract":"The lossless coding mode of the High Efficiency Video Coding (HEVC) main profile that bypasses transform, quantization, and in-loop filters is described. Compared to the HEVC nonlossless coding mode with the smallest quantization parameter value (i.e., 0 for 8-b video and -12 for 10-b video), the HEVC lossless coding mode provides perfect fidelity and an average bit-rate reduction of 3.2%-13.2%. It also significantly outperforms the existing lossless compression solutions, such as JPEG2000 and JPEG-LS for images as well as 7-Zip and WinRAR for data archiving. To further improve the coding efficiency of the HEVC lossless mode, a sample-based angular intra prediction (SAP) method is presented. The SAP employs the same prediction mode signaling method and the sample interpolation method as the HEVC block-based angular prediction, but uses adjacent neighbors for better intra prediction accuracy and performs prediction sample by sample. The experimental results reveal that the SAP provides an additional bit-rate reduction of 1.8%-11.8% on top of the HEVC lossless coding mode.","container-title":"IEEE Transactions on Circuits and Systems for Video Technology","DOI":"10.1109/TCSVT.2012.2221524","ISSN":"1558-2205","issue":"12","note":"event: IEEE Transactions on Circuits and Systems for Video Technology","page":"1839-1843","source":"IEEE Xplore","title":"HEVC Lossless Coding and Improvements","volume":"22","author":[{"family":"Zhou","given":"Minhua"},{"family":"Gao","given":"Wen"},{"family":"Jiang","given":"Minqiang"},{"family":"Yu","given":"Haoping"}],"issued":{"date-parts":[["2012",12]]}}},{"id":637,"uris":["http://zotero.org/users/5591422/items/A6ID76KY"],"uri":["http://zotero.org/users/5591422/items/A6ID76KY"],"itemData":{"id":637,"type":"paper-conference","abstract":"This works focuses on the High Efficiency Video Coding (HEVC) standard as a compression method to be potentially adopted by the Digital Imaging and Communications in Medicine (DICOM) standard. We are particularly interested in improving the lossless compression efficiency of the intra coding process for grayscale anatomical medical images. We focus on intra coding due to its low complexity and outstanding compression results, as well as the fact that it allows coding high-dimensional medical images on a slice-by-slice basis. This is especially advantageous for cases when only a small set of slices needs to be accessed without the need to decode the entire data set. Based on the characteristics of grayscale anatomical medical images, specifically their large amount of edge information and frequent number of patterns depicted on various directions, we propose improvements to HEVC intra coding based on sample-by-sample (SbS) differential pulse code modulation (DPCM) with equal displacements so the density of prediction modes is constant in all directions. Performance evaluations over MRI, CT and X-ray angiography sequences show that the proposed improvements outperform current HEVC lossless intra coding, achieving average coding gains of 6%.","container-title":"2014 Data Compression Conference","DOI":"10.1109/DCC.2014.76","event":"2014 Data Compression Conference","note":"ISSN: 2375-0359","page":"423-423","source":"IEEE Xplore","title":"Improvements to HEVC Intra Coding for Lossless Medical Image Compression","author":[{"family":"Sanchez","given":"V."},{"family":"Llinàs","given":"F. A."},{"family":"Rapesta","given":"J. B."},{"family":"Sagristà","given":"J. S</w:instrText>
      </w:r>
      <w:r w:rsidR="00BE669D" w:rsidRPr="00D02833">
        <w:rPr>
          <w:rFonts w:hint="eastAsia"/>
        </w:rPr>
        <w:instrText>."}],"issued":{"date-parts":[["2014",3]]}}},{"id":580,"uris":["http://zotero.org/users/5591422/items/T26NRR6W"],"uri":["http://zotero.org/users/5591422/items/T26NRR6W"],"itemData":{"id":580,"type":"article-journal","abstract":"</w:instrText>
      </w:r>
      <w:r w:rsidR="00BE669D" w:rsidRPr="00D02833">
        <w:rPr>
          <w:rFonts w:hint="eastAsia"/>
        </w:rPr>
        <w:instrText>提出一种新颖的帧内预测方法．比较每种预测模式的预测块与直流</w:instrText>
      </w:r>
      <w:r w:rsidR="00BE669D" w:rsidRPr="00D02833">
        <w:rPr>
          <w:rFonts w:hint="eastAsia"/>
        </w:rPr>
        <w:instrText>(DC)</w:instrText>
      </w:r>
      <w:r w:rsidR="00BE669D" w:rsidRPr="00D02833">
        <w:rPr>
          <w:rFonts w:hint="eastAsia"/>
        </w:rPr>
        <w:instrText>预测模式的预测块之间的绝对差和．进而判断当前块在各种预测模式下的预测块是否相似．若当前块的各种预测块都相似，则将所有预测块的均值作为当前块的最终预测结果，且不必编码预测模式．实验结果表明，提出的方法较</w:instrText>
      </w:r>
      <w:r w:rsidR="00BE669D" w:rsidRPr="00D02833">
        <w:rPr>
          <w:rFonts w:hint="eastAsia"/>
        </w:rPr>
        <w:instrText>H.264/AVC</w:instrText>
      </w:r>
      <w:r w:rsidR="00BE669D" w:rsidRPr="00D02833">
        <w:rPr>
          <w:rFonts w:hint="eastAsia"/>
        </w:rPr>
        <w:instrText>能够获得更高的编码性能，在恢复视频客观质量</w:instrText>
      </w:r>
      <w:r w:rsidR="00BE669D" w:rsidRPr="00D02833">
        <w:rPr>
          <w:rFonts w:hint="eastAsia"/>
        </w:rPr>
        <w:instrText>PSNR</w:instrText>
      </w:r>
      <w:r w:rsidR="00BE669D" w:rsidRPr="00D02833">
        <w:rPr>
          <w:rFonts w:hint="eastAsia"/>
        </w:rPr>
        <w:instrText>相同时，码率平均下降</w:instrText>
      </w:r>
      <w:r w:rsidR="00BE669D" w:rsidRPr="00D02833">
        <w:rPr>
          <w:rFonts w:hint="eastAsia"/>
        </w:rPr>
        <w:instrText>2.40</w:instrText>
      </w:r>
      <w:r w:rsidR="00BE669D" w:rsidRPr="00D02833">
        <w:rPr>
          <w:rFonts w:hint="eastAsia"/>
        </w:rPr>
        <w:instrText>％，编码时间平均减少</w:instrText>
      </w:r>
      <w:r w:rsidR="00BE669D" w:rsidRPr="00D02833">
        <w:rPr>
          <w:rFonts w:hint="eastAsia"/>
        </w:rPr>
        <w:instrText>25.83</w:instrText>
      </w:r>
      <w:r w:rsidR="00BE669D" w:rsidRPr="00D02833">
        <w:rPr>
          <w:rFonts w:hint="eastAsia"/>
        </w:rPr>
        <w:instrText>％．</w:instrText>
      </w:r>
      <w:r w:rsidR="00BE669D" w:rsidRPr="00D02833">
        <w:rPr>
          <w:rFonts w:hint="eastAsia"/>
        </w:rPr>
        <w:instrText>","container-title":"</w:instrText>
      </w:r>
      <w:r w:rsidR="00BE669D" w:rsidRPr="00D02833">
        <w:rPr>
          <w:rFonts w:hint="eastAsia"/>
        </w:rPr>
        <w:instrText>西安电子科技大学学报</w:instrText>
      </w:r>
      <w:r w:rsidR="00BE669D" w:rsidRPr="00D02833">
        <w:rPr>
          <w:rFonts w:hint="eastAsia"/>
        </w:rPr>
        <w:instrText>","DOI":"10.3969/j.issn.1001-2400.2010.06.001","ISSN":"1001-2400","issue":"6","journalAbbreviation":"</w:instrText>
      </w:r>
      <w:r w:rsidR="00BE669D" w:rsidRPr="00D02833">
        <w:rPr>
          <w:rFonts w:hint="eastAsia"/>
        </w:rPr>
        <w:instrText>西安电子科技大学学报</w:instrText>
      </w:r>
      <w:r w:rsidR="00BE669D" w:rsidRPr="00D02833">
        <w:rPr>
          <w:rFonts w:hint="eastAsia"/>
        </w:rPr>
        <w:instrText>","language":"cn","page":"981-986+1016","source":"journal.xidian.edu.cn","title":"</w:instrText>
      </w:r>
      <w:r w:rsidR="00BE669D" w:rsidRPr="00D02833">
        <w:rPr>
          <w:rFonts w:hint="eastAsia"/>
        </w:rPr>
        <w:instrText>一种降低预测模式开销的帧内预测方法</w:instrText>
      </w:r>
      <w:r w:rsidR="00BE669D" w:rsidRPr="00D02833">
        <w:rPr>
          <w:rFonts w:hint="eastAsia"/>
        </w:rPr>
        <w:instrText>","volume":"37","author":[{"family":"</w:instrText>
      </w:r>
      <w:r w:rsidR="00BE669D" w:rsidRPr="00D02833">
        <w:rPr>
          <w:rFonts w:hint="eastAsia"/>
        </w:rPr>
        <w:instrText>元辉</w:instrText>
      </w:r>
      <w:r w:rsidR="00BE669D" w:rsidRPr="00D02833">
        <w:rPr>
          <w:rFonts w:hint="eastAsia"/>
        </w:rPr>
        <w:instrText>","given":""},{"family":"</w:instrText>
      </w:r>
      <w:r w:rsidR="00BE669D" w:rsidRPr="00D02833">
        <w:rPr>
          <w:rFonts w:hint="eastAsia"/>
        </w:rPr>
        <w:instrText>常义林</w:instrText>
      </w:r>
      <w:r w:rsidR="00BE669D" w:rsidRPr="00D02833">
        <w:rPr>
          <w:rFonts w:hint="eastAsia"/>
        </w:rPr>
        <w:instrText>","given":""},{"family":"</w:instrText>
      </w:r>
      <w:r w:rsidR="00BE669D" w:rsidRPr="00D02833">
        <w:rPr>
          <w:rFonts w:hint="eastAsia"/>
        </w:rPr>
        <w:instrText>卢朝阳</w:instrText>
      </w:r>
      <w:r w:rsidR="00BE669D" w:rsidRPr="00D02833">
        <w:rPr>
          <w:rFonts w:hint="eastAsia"/>
        </w:rPr>
        <w:instrText>","given":""},{"family":"</w:instrText>
      </w:r>
      <w:r w:rsidR="00BE669D" w:rsidRPr="00D02833">
        <w:rPr>
          <w:rFonts w:hint="eastAsia"/>
        </w:rPr>
        <w:instrText>李明</w:instrText>
      </w:r>
      <w:r w:rsidR="00BE669D" w:rsidRPr="00D02833">
        <w:rPr>
          <w:rFonts w:hint="eastAsia"/>
        </w:rPr>
        <w:instrText>","given":""},{"family":"Hui","given":"Yuan"},{"family":"Yi-lin","given":"Chang"},{"family":"Zhao-yang","given":"L. U."},{"family":"Ming","given":"L. I."}],"issued":{"date-parts":[["2011",1,22]]}}},{"id":446,"uris":["http://zotero.o</w:instrText>
      </w:r>
      <w:r w:rsidR="00BE669D" w:rsidRPr="00D02833">
        <w:instrText xml:space="preserve">rg/users/5591422/items/LBK7AIP8"],"uri":["http://zotero.org/users/5591422/items/LBK7AIP8"],"itemData":{"id":446,"type":"article-journal","abstract":"Traditional intra prediction usually utilizes the nearest reference line to generate the predicted block when considering strong spatial correlation. However, this kind of single-line-based method does not always work well due to at least two issues. One is the incoherence caused by the signal noise or the texture of other objects, where this texture deviates from the inherent texture of the current block. The other reason is that the nearest reference line usually has worse reconstruction quality in block-based video coding. Due to these two issues, this paper proposes an efﬁcient multiple-line-based intra-prediction scheme to improve coding efﬁciency. Besides the nearest reference line, further reference lines are also utilized. The further reference lines with a relatively higher quality can provide potentially better prediction. At the same time, the residue compensation is introduced to calibrate the prediction of boundary regions in a block when we utilize further reference lines. To speed up the encoding process, this paper designs several fast algorithms. The experimental results show that compared with HM-16.9, the proposed fast search method achieves a 2.0% bit saving on average and up to 3.7% by increasing the encoding time by 112%.","container-title":"IEEE Transactions on Circuits and Systems for Video Technology","DOI":"10.1109/TCSVT.2016.2633377","ISSN":"1051-8215, 1558-2205","issue":"4","journalAbbreviation":"IEEE Trans. Circuits Syst. Video Technol.","language":"en","page":"947-957","source":"DOI.org (Crossref)","title":"Efficient Multiple-Line-Based Intra Prediction for HEVC","volume":"28","author":[{"family":"Li","given":"Jiahao"},{"family":"Li","given":"Bin"},{"family":"Xu","given":"Jizheng"},{"family":"Xiong","given":"Ruiqin"}],"issued":{"date-parts":[["2018",4]]}}}],"schema":"https://github.com/citation-style-language/schema/raw/master/csl-citation.json"} </w:instrText>
      </w:r>
      <w:r w:rsidR="0055456B" w:rsidRPr="00D02833">
        <w:fldChar w:fldCharType="separate"/>
      </w:r>
      <w:r w:rsidR="00BE669D" w:rsidRPr="00D02833">
        <w:rPr>
          <w:kern w:val="0"/>
        </w:rPr>
        <w:t>[1,10–12,14]</w:t>
      </w:r>
      <w:r w:rsidR="0055456B" w:rsidRPr="00D02833">
        <w:fldChar w:fldCharType="end"/>
      </w:r>
      <w:r w:rsidR="0055456B">
        <w:rPr>
          <w:rFonts w:hint="eastAsia"/>
        </w:rPr>
        <w:t>都是设法增加或优化预测模式来提高帧内预测的准确性</w:t>
      </w:r>
      <w:r w:rsidR="005C1E68">
        <w:rPr>
          <w:rFonts w:hint="eastAsia"/>
        </w:rPr>
        <w:t>，然而各代</w:t>
      </w:r>
      <w:r w:rsidR="005C1E68">
        <w:rPr>
          <w:rFonts w:hint="eastAsia"/>
        </w:rPr>
        <w:t>H</w:t>
      </w:r>
      <w:r w:rsidR="005C1E68">
        <w:t>.26X</w:t>
      </w:r>
      <w:r w:rsidR="005C1E68">
        <w:rPr>
          <w:rFonts w:hint="eastAsia"/>
        </w:rPr>
        <w:t>标准中的帧内预测模式不断增多，在最新的</w:t>
      </w:r>
      <w:r w:rsidR="005C1E68">
        <w:rPr>
          <w:rFonts w:hint="eastAsia"/>
        </w:rPr>
        <w:t>H</w:t>
      </w:r>
      <w:r w:rsidR="005C1E68">
        <w:t>.266</w:t>
      </w:r>
      <w:r w:rsidR="005C1E68">
        <w:rPr>
          <w:rFonts w:hint="eastAsia"/>
        </w:rPr>
        <w:t>中已经达到</w:t>
      </w:r>
      <w:r w:rsidR="005C1E68">
        <w:rPr>
          <w:rFonts w:hint="eastAsia"/>
        </w:rPr>
        <w:t>6</w:t>
      </w:r>
      <w:r w:rsidR="005C1E68">
        <w:t>7</w:t>
      </w:r>
      <w:r w:rsidR="005C1E68">
        <w:rPr>
          <w:rFonts w:hint="eastAsia"/>
        </w:rPr>
        <w:t>种，很难再挖掘出优化空间，可以</w:t>
      </w:r>
      <w:r w:rsidR="00DC65E3">
        <w:rPr>
          <w:rFonts w:hint="eastAsia"/>
        </w:rPr>
        <w:t>预见</w:t>
      </w:r>
      <w:r w:rsidR="005C1E68">
        <w:rPr>
          <w:rFonts w:hint="eastAsia"/>
        </w:rPr>
        <w:t>今后这类</w:t>
      </w:r>
      <w:r w:rsidR="00DC65E3">
        <w:rPr>
          <w:rFonts w:hint="eastAsia"/>
        </w:rPr>
        <w:t>改进</w:t>
      </w:r>
      <w:r w:rsidR="005C1E68">
        <w:rPr>
          <w:rFonts w:hint="eastAsia"/>
        </w:rPr>
        <w:t>带来的优化会越来越小；</w:t>
      </w:r>
      <w:r w:rsidR="00326ADE">
        <w:rPr>
          <w:rFonts w:hint="eastAsia"/>
        </w:rPr>
        <w:t>最后，上述大部分方案具有一定的</w:t>
      </w:r>
      <w:ins w:id="8" w:author="Author">
        <w:r w:rsidR="00252FA4">
          <w:rPr>
            <w:rFonts w:hint="eastAsia"/>
          </w:rPr>
          <w:t>应用范围的</w:t>
        </w:r>
      </w:ins>
      <w:r w:rsidR="00326ADE">
        <w:rPr>
          <w:rFonts w:hint="eastAsia"/>
        </w:rPr>
        <w:t>局限性，很难在各世代的</w:t>
      </w:r>
      <w:r w:rsidR="00326ADE">
        <w:rPr>
          <w:rFonts w:hint="eastAsia"/>
        </w:rPr>
        <w:t>H</w:t>
      </w:r>
      <w:r w:rsidR="00326ADE">
        <w:t>.26X</w:t>
      </w:r>
      <w:r w:rsidR="00326ADE">
        <w:rPr>
          <w:rFonts w:hint="eastAsia"/>
        </w:rPr>
        <w:t>标准中通用</w:t>
      </w:r>
      <w:r w:rsidR="00E9659B">
        <w:rPr>
          <w:rFonts w:hint="eastAsia"/>
        </w:rPr>
        <w:t>。基于上述原因，本文提出了一种在</w:t>
      </w:r>
      <w:r w:rsidR="00E9659B">
        <w:rPr>
          <w:rFonts w:hint="eastAsia"/>
        </w:rPr>
        <w:t>H</w:t>
      </w:r>
      <w:r w:rsidR="00E9659B">
        <w:t>.264</w:t>
      </w:r>
      <w:r w:rsidR="00E9659B">
        <w:t>、</w:t>
      </w:r>
      <w:r w:rsidR="00E9659B">
        <w:rPr>
          <w:rFonts w:hint="eastAsia"/>
        </w:rPr>
        <w:t>H</w:t>
      </w:r>
      <w:r w:rsidR="00E9659B">
        <w:t>.265</w:t>
      </w:r>
      <w:r w:rsidR="00E9659B">
        <w:t>、</w:t>
      </w:r>
      <w:r w:rsidR="00E9659B">
        <w:rPr>
          <w:rFonts w:hint="eastAsia"/>
        </w:rPr>
        <w:t>H</w:t>
      </w:r>
      <w:r w:rsidR="00E9659B">
        <w:t>.266</w:t>
      </w:r>
      <w:r w:rsidR="00870230">
        <w:t>中通用的无损帧内编码优化算法。</w:t>
      </w:r>
      <w:r w:rsidR="00202412">
        <w:rPr>
          <w:rFonts w:hint="eastAsia"/>
        </w:rPr>
        <w:t>该算法</w:t>
      </w:r>
      <w:r w:rsidR="00030BD0">
        <w:rPr>
          <w:rFonts w:hint="eastAsia"/>
        </w:rPr>
        <w:t>利用了帧内预测残差具有丰富的边缘特征这一统计结果，</w:t>
      </w:r>
      <w:r w:rsidR="00202412">
        <w:rPr>
          <w:rFonts w:hint="eastAsia"/>
        </w:rPr>
        <w:t>对预测残差进行处理</w:t>
      </w:r>
      <w:r w:rsidR="00030BD0">
        <w:rPr>
          <w:rFonts w:hint="eastAsia"/>
        </w:rPr>
        <w:t>。</w:t>
      </w:r>
      <w:r w:rsidR="00202412">
        <w:rPr>
          <w:rFonts w:hint="eastAsia"/>
        </w:rPr>
        <w:t>首先将</w:t>
      </w:r>
      <w:r w:rsidR="00030BD0">
        <w:rPr>
          <w:rFonts w:hint="eastAsia"/>
        </w:rPr>
        <w:t>当前</w:t>
      </w:r>
      <w:r w:rsidR="00202412">
        <w:rPr>
          <w:rFonts w:hint="eastAsia"/>
        </w:rPr>
        <w:t>编码块</w:t>
      </w:r>
      <w:r w:rsidR="00030BD0">
        <w:rPr>
          <w:rFonts w:hint="eastAsia"/>
        </w:rPr>
        <w:t>的</w:t>
      </w:r>
      <w:r w:rsidR="00202412">
        <w:rPr>
          <w:rFonts w:hint="eastAsia"/>
        </w:rPr>
        <w:t>残差首行、首列作为参考点</w:t>
      </w:r>
      <w:r w:rsidR="00030BD0">
        <w:rPr>
          <w:rFonts w:hint="eastAsia"/>
        </w:rPr>
        <w:t>；</w:t>
      </w:r>
      <w:r w:rsidR="00202412">
        <w:rPr>
          <w:rFonts w:hint="eastAsia"/>
        </w:rPr>
        <w:t>然后利用中值边缘检测（</w:t>
      </w:r>
      <w:r w:rsidR="00202412">
        <w:rPr>
          <w:rFonts w:hint="eastAsia"/>
        </w:rPr>
        <w:t>Median</w:t>
      </w:r>
      <w:r w:rsidR="00202412">
        <w:t xml:space="preserve"> </w:t>
      </w:r>
      <w:r w:rsidR="00202412">
        <w:rPr>
          <w:rFonts w:hint="eastAsia"/>
        </w:rPr>
        <w:t>Edge</w:t>
      </w:r>
      <w:r w:rsidR="00202412">
        <w:t xml:space="preserve"> </w:t>
      </w:r>
      <w:r w:rsidR="00202412">
        <w:rPr>
          <w:rFonts w:hint="eastAsia"/>
        </w:rPr>
        <w:t>Detection</w:t>
      </w:r>
      <w:r w:rsidR="00202412">
        <w:rPr>
          <w:rFonts w:hint="eastAsia"/>
        </w:rPr>
        <w:t>，</w:t>
      </w:r>
      <w:r w:rsidR="00202412">
        <w:rPr>
          <w:rFonts w:hint="eastAsia"/>
        </w:rPr>
        <w:t>M</w:t>
      </w:r>
      <w:r w:rsidR="00202412">
        <w:t>ED</w:t>
      </w:r>
      <w:r w:rsidR="00202412">
        <w:rPr>
          <w:rFonts w:hint="eastAsia"/>
        </w:rPr>
        <w:t>）对剩余点逐点进行预测</w:t>
      </w:r>
      <w:r w:rsidR="00030BD0">
        <w:rPr>
          <w:rFonts w:hint="eastAsia"/>
        </w:rPr>
        <w:t>并求得新的残差；最后统计处理前后的残差能量，选择能量较小的一组进行熵编码。算法经过测试，得到了明显的码率优化，且该算法具有极强的通用性，可在各世代的</w:t>
      </w:r>
      <w:r w:rsidR="00030BD0">
        <w:rPr>
          <w:rFonts w:hint="eastAsia"/>
        </w:rPr>
        <w:t>H</w:t>
      </w:r>
      <w:r w:rsidR="00030BD0">
        <w:t>.26X</w:t>
      </w:r>
      <w:r w:rsidR="00030BD0">
        <w:rPr>
          <w:rFonts w:hint="eastAsia"/>
        </w:rPr>
        <w:t>标准中应用</w:t>
      </w:r>
      <w:r w:rsidR="00DC65E3">
        <w:rPr>
          <w:rFonts w:hint="eastAsia"/>
        </w:rPr>
        <w:t>，或与其他优化方法结合应用，进一步提高优化效果</w:t>
      </w:r>
      <w:r w:rsidR="00030BD0">
        <w:rPr>
          <w:rFonts w:hint="eastAsia"/>
        </w:rPr>
        <w:t>。</w:t>
      </w:r>
    </w:p>
    <w:p w14:paraId="45DD2824" w14:textId="77777777" w:rsidR="00094D13" w:rsidRPr="00F307F6" w:rsidRDefault="00094D13"/>
    <w:p w14:paraId="5059BF6C" w14:textId="77777777" w:rsidR="00094D13" w:rsidRDefault="00030BD0">
      <w:pPr>
        <w:numPr>
          <w:ilvl w:val="0"/>
          <w:numId w:val="1"/>
        </w:numPr>
        <w:rPr>
          <w:rFonts w:eastAsia="黑体"/>
          <w:b/>
          <w:bCs/>
          <w:sz w:val="28"/>
        </w:rPr>
      </w:pPr>
      <w:r>
        <w:rPr>
          <w:rFonts w:eastAsia="黑体" w:hint="eastAsia"/>
          <w:b/>
          <w:bCs/>
          <w:sz w:val="28"/>
        </w:rPr>
        <w:t>H</w:t>
      </w:r>
      <w:r>
        <w:rPr>
          <w:rFonts w:eastAsia="黑体"/>
          <w:b/>
          <w:bCs/>
          <w:sz w:val="28"/>
        </w:rPr>
        <w:t>.26X</w:t>
      </w:r>
      <w:r>
        <w:rPr>
          <w:rFonts w:eastAsia="黑体" w:hint="eastAsia"/>
          <w:b/>
          <w:bCs/>
          <w:sz w:val="28"/>
        </w:rPr>
        <w:t>无损帧内编码</w:t>
      </w:r>
    </w:p>
    <w:p w14:paraId="1E1183FA" w14:textId="77777777" w:rsidR="00094D13" w:rsidRDefault="00094D13" w:rsidP="00030BD0"/>
    <w:p w14:paraId="2100DD52" w14:textId="21EE7A48" w:rsidR="00094D13" w:rsidRPr="00671DC7" w:rsidRDefault="00BC7A55">
      <w:pPr>
        <w:ind w:firstLineChars="200" w:firstLine="386"/>
      </w:pPr>
      <w:r w:rsidRPr="00671DC7">
        <w:rPr>
          <w:rFonts w:hint="eastAsia"/>
        </w:rPr>
        <w:t>H</w:t>
      </w:r>
      <w:r w:rsidRPr="00671DC7">
        <w:t>.26X</w:t>
      </w:r>
      <w:r w:rsidRPr="00671DC7">
        <w:rPr>
          <w:rFonts w:hint="eastAsia"/>
        </w:rPr>
        <w:t>系列标准中的帧内编码方案经过了各世代的持续优化，但整体框架仍保持一致，包含帧内预测</w:t>
      </w:r>
      <w:r w:rsidRPr="00671DC7">
        <w:rPr>
          <w:rFonts w:hint="eastAsia"/>
        </w:rPr>
        <w:t>-</w:t>
      </w:r>
      <w:r w:rsidRPr="00671DC7">
        <w:rPr>
          <w:rFonts w:hint="eastAsia"/>
        </w:rPr>
        <w:t>变换</w:t>
      </w:r>
      <w:r w:rsidRPr="00671DC7">
        <w:rPr>
          <w:rFonts w:hint="eastAsia"/>
        </w:rPr>
        <w:t>-</w:t>
      </w:r>
      <w:r w:rsidRPr="00671DC7">
        <w:rPr>
          <w:rFonts w:hint="eastAsia"/>
        </w:rPr>
        <w:t>量化</w:t>
      </w:r>
      <w:r w:rsidRPr="00671DC7">
        <w:rPr>
          <w:rFonts w:hint="eastAsia"/>
        </w:rPr>
        <w:t>-</w:t>
      </w:r>
      <w:r w:rsidRPr="00671DC7">
        <w:rPr>
          <w:rFonts w:hint="eastAsia"/>
        </w:rPr>
        <w:t>熵编码</w:t>
      </w:r>
      <w:r w:rsidRPr="00671DC7">
        <w:t>4</w:t>
      </w:r>
      <w:r w:rsidRPr="00671DC7">
        <w:rPr>
          <w:rFonts w:hint="eastAsia"/>
        </w:rPr>
        <w:t>个</w:t>
      </w:r>
      <w:r w:rsidR="00DA6276" w:rsidRPr="00671DC7">
        <w:rPr>
          <w:rFonts w:hint="eastAsia"/>
        </w:rPr>
        <w:t>基本流程</w:t>
      </w:r>
      <w:r w:rsidR="00671DC7" w:rsidRPr="00671DC7">
        <w:rPr>
          <w:rFonts w:hint="eastAsia"/>
        </w:rPr>
        <w:t>（图</w:t>
      </w:r>
      <w:r w:rsidR="00671DC7" w:rsidRPr="00671DC7">
        <w:t>1</w:t>
      </w:r>
      <w:r w:rsidR="00671DC7" w:rsidRPr="00671DC7">
        <w:rPr>
          <w:rFonts w:hint="eastAsia"/>
        </w:rPr>
        <w:t>中</w:t>
      </w:r>
      <w:r w:rsidR="00FC1C5B">
        <w:rPr>
          <w:rFonts w:hint="eastAsia"/>
        </w:rPr>
        <w:t>a</w:t>
      </w:r>
      <w:r w:rsidR="00671DC7" w:rsidRPr="00671DC7">
        <w:rPr>
          <w:rFonts w:hint="eastAsia"/>
        </w:rPr>
        <w:t>）</w:t>
      </w:r>
      <w:r w:rsidR="00DA6276" w:rsidRPr="00671DC7">
        <w:rPr>
          <w:rFonts w:hint="eastAsia"/>
        </w:rPr>
        <w:t>。</w:t>
      </w:r>
      <w:r w:rsidR="00F55E5B">
        <w:rPr>
          <w:rFonts w:hint="eastAsia"/>
        </w:rPr>
        <w:t>帧内编码过程中引入失真的是变换和量化操作，因此可通过跳过变换和量化</w:t>
      </w:r>
      <w:r w:rsidR="00B143C7">
        <w:rPr>
          <w:rFonts w:hint="eastAsia"/>
        </w:rPr>
        <w:t>，仅保留帧内预测和熵编码</w:t>
      </w:r>
      <w:r w:rsidR="00F55E5B">
        <w:rPr>
          <w:rFonts w:hint="eastAsia"/>
        </w:rPr>
        <w:t>来实现基础的</w:t>
      </w:r>
      <w:r w:rsidR="00F55E5B">
        <w:rPr>
          <w:rFonts w:hint="eastAsia"/>
        </w:rPr>
        <w:t>H</w:t>
      </w:r>
      <w:r w:rsidR="00F55E5B">
        <w:t>.26X</w:t>
      </w:r>
      <w:r w:rsidR="00F55E5B">
        <w:rPr>
          <w:rFonts w:hint="eastAsia"/>
        </w:rPr>
        <w:t>无损帧内编码</w:t>
      </w:r>
      <w:r w:rsidR="00F55E5B">
        <w:fldChar w:fldCharType="begin"/>
      </w:r>
      <w:r w:rsidR="001C3C76">
        <w:instrText xml:space="preserve"> ADDIN ZOTERO_ITEM CSL_CITATION {"citationID":"U1ep9PpJ","properties":{"formattedCitation":"\\super [5]\\nosupersub{}","plainCitation":"[5]","noteIndex":0},"citationItems":[{"id":625,"uris":["http://zotero.org/users/5591422/items/PRL33KRU"],"uri":["http://zotero.org/users/5591422/items/PRL33KRU"],"itemData":{"id":625,"type":"paper-conference","abstract":"Screen content is nowadays a part of numerous applications - from desktop sharing to broadcasting. It consists of both camera captured content and computer generated content such as text and graphics. These two types of content have different properties requiring different processing and compression techniques. However, it is often required to compress such content with standard video coding solutions. In this paper a low-cost solution for improved screen content coding based on the upcoming video coding standard HEVC is presented. It includes specific intra and inter coding solutions that skip some of the common video coding methods, in this case transforms, enhancing the compression of screen content. Additional signalling and signal-level adjustment methods are introduced. Savings of up to 30% of the bit-rate are observed for intra coding and up to 25% for inter coding of screen content. Modest gains of up to 3% are observed for content that consists of both camera captured content and graphics.","container-title":"2012 Proceedings of the 20th European Signal Processing Conference (EUSIPCO)","event":"2012 Proceedings of the 20th European Signal Processing Conference (EUSIPCO)","note":"ISSN: 2076-1465","page":"1209-1213","source":"IEEE Xplore","title":"Improving screen content coding in HEVC by transform skipping","author":[{"family":"Mrak","given":"M."},{"family":"Xu","given":"J."}],"issued":{"date-parts":[["2012",8]]}}}],"schema":"https://github.com/citation-style-language/schema/raw/master/csl-citation.json"} </w:instrText>
      </w:r>
      <w:r w:rsidR="00F55E5B">
        <w:fldChar w:fldCharType="separate"/>
      </w:r>
      <w:r w:rsidR="001C3C76" w:rsidRPr="001C3C76">
        <w:rPr>
          <w:kern w:val="0"/>
          <w:vertAlign w:val="superscript"/>
        </w:rPr>
        <w:t>[5]</w:t>
      </w:r>
      <w:r w:rsidR="00F55E5B">
        <w:fldChar w:fldCharType="end"/>
      </w:r>
      <w:r w:rsidR="00C24857">
        <w:rPr>
          <w:rFonts w:hint="eastAsia"/>
        </w:rPr>
        <w:t>（图</w:t>
      </w:r>
      <w:r w:rsidR="00C24857">
        <w:rPr>
          <w:rFonts w:hint="eastAsia"/>
        </w:rPr>
        <w:t>1</w:t>
      </w:r>
      <w:r w:rsidR="00C24857">
        <w:rPr>
          <w:rFonts w:hint="eastAsia"/>
        </w:rPr>
        <w:t>中</w:t>
      </w:r>
      <w:r w:rsidR="00FC1C5B">
        <w:rPr>
          <w:rFonts w:hint="eastAsia"/>
        </w:rPr>
        <w:t>b</w:t>
      </w:r>
      <w:r w:rsidR="00C24857">
        <w:rPr>
          <w:rFonts w:hint="eastAsia"/>
        </w:rPr>
        <w:t>）</w:t>
      </w:r>
      <w:r w:rsidR="00F55E5B">
        <w:rPr>
          <w:rFonts w:hint="eastAsia"/>
        </w:rPr>
        <w:t>。</w:t>
      </w:r>
    </w:p>
    <w:p w14:paraId="393761EA" w14:textId="20172C6E" w:rsidR="00326ADE" w:rsidRDefault="006E7A06" w:rsidP="00326ADE">
      <w:pPr>
        <w:keepNext/>
        <w:jc w:val="center"/>
      </w:pPr>
      <w:r>
        <w:rPr>
          <w:noProof/>
        </w:rPr>
        <w:drawing>
          <wp:inline distT="0" distB="0" distL="0" distR="0" wp14:anchorId="4BF8CDDE" wp14:editId="7278D1D7">
            <wp:extent cx="449580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1371600"/>
                    </a:xfrm>
                    <a:prstGeom prst="rect">
                      <a:avLst/>
                    </a:prstGeom>
                    <a:noFill/>
                    <a:ln>
                      <a:noFill/>
                    </a:ln>
                  </pic:spPr>
                </pic:pic>
              </a:graphicData>
            </a:graphic>
          </wp:inline>
        </w:drawing>
      </w:r>
    </w:p>
    <w:p w14:paraId="1CB420A8" w14:textId="0EEB9655" w:rsidR="00094D13" w:rsidRDefault="00326ADE" w:rsidP="00BC7A55">
      <w:pPr>
        <w:pStyle w:val="Caption"/>
        <w:jc w:val="center"/>
      </w:pPr>
      <w:bookmarkStart w:id="9" w:name="_Ref6691466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1F49">
        <w:rPr>
          <w:noProof/>
        </w:rPr>
        <w:t>1</w:t>
      </w:r>
      <w:r>
        <w:fldChar w:fldCharType="end"/>
      </w:r>
      <w:bookmarkEnd w:id="9"/>
      <w:r w:rsidR="00F61F29">
        <w:t xml:space="preserve">  </w:t>
      </w:r>
      <w:r>
        <w:t>H.26X</w:t>
      </w:r>
      <w:r>
        <w:rPr>
          <w:rFonts w:hint="eastAsia"/>
        </w:rPr>
        <w:t>帧内编码流程</w:t>
      </w:r>
    </w:p>
    <w:p w14:paraId="52EE7BA8" w14:textId="33795B0E" w:rsidR="001C397D" w:rsidRPr="001C397D" w:rsidRDefault="00B143C7" w:rsidP="00B143C7">
      <w:pPr>
        <w:ind w:firstLineChars="200" w:firstLine="386"/>
      </w:pPr>
      <w:r>
        <w:rPr>
          <w:rFonts w:hint="eastAsia"/>
        </w:rPr>
        <w:t>帧内预测是</w:t>
      </w:r>
      <w:r>
        <w:rPr>
          <w:rFonts w:hint="eastAsia"/>
        </w:rPr>
        <w:t>H</w:t>
      </w:r>
      <w:r>
        <w:t>.26X</w:t>
      </w:r>
      <w:r>
        <w:rPr>
          <w:rFonts w:hint="eastAsia"/>
        </w:rPr>
        <w:t>无损帧内编码的核心部分。对每个</w:t>
      </w:r>
      <w:r w:rsidR="00B21E83">
        <w:rPr>
          <w:rFonts w:hint="eastAsia"/>
        </w:rPr>
        <w:t>预测</w:t>
      </w:r>
      <w:r>
        <w:rPr>
          <w:rFonts w:hint="eastAsia"/>
        </w:rPr>
        <w:t>单元（</w:t>
      </w:r>
      <w:r w:rsidR="00B21E83">
        <w:rPr>
          <w:rFonts w:hint="eastAsia"/>
        </w:rPr>
        <w:t>Prediction</w:t>
      </w:r>
      <w:r>
        <w:t xml:space="preserve"> </w:t>
      </w:r>
      <w:r>
        <w:rPr>
          <w:rFonts w:hint="eastAsia"/>
        </w:rPr>
        <w:t>Unit</w:t>
      </w:r>
      <w:r>
        <w:rPr>
          <w:rFonts w:hint="eastAsia"/>
        </w:rPr>
        <w:t>，</w:t>
      </w:r>
      <w:r w:rsidR="00B21E83">
        <w:t>P</w:t>
      </w:r>
      <w:r>
        <w:rPr>
          <w:rFonts w:hint="eastAsia"/>
        </w:rPr>
        <w:t>U</w:t>
      </w:r>
      <w:r>
        <w:rPr>
          <w:rFonts w:hint="eastAsia"/>
        </w:rPr>
        <w:t>），</w:t>
      </w:r>
      <w:r>
        <w:rPr>
          <w:rFonts w:hint="eastAsia"/>
        </w:rPr>
        <w:t>H</w:t>
      </w:r>
      <w:r>
        <w:t>.26X</w:t>
      </w:r>
      <w:r>
        <w:rPr>
          <w:rFonts w:hint="eastAsia"/>
        </w:rPr>
        <w:t>执行帧内预测得到相应的预测残差</w:t>
      </w:r>
      <w:r w:rsidR="002B39FD">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1C397D">
        <w:rPr>
          <w:rFonts w:hint="eastAsia"/>
        </w:rPr>
        <w:t>：</w:t>
      </w:r>
    </w:p>
    <w:p w14:paraId="6CE86707" w14:textId="4369DBAD" w:rsidR="00B143C7" w:rsidRPr="00B143C7" w:rsidRDefault="001C397D" w:rsidP="001C397D">
      <w:pPr>
        <w:tabs>
          <w:tab w:val="center" w:pos="4439"/>
          <w:tab w:val="right" w:pos="8880"/>
        </w:tabs>
        <w:ind w:firstLineChars="200" w:firstLine="386"/>
      </w:pPr>
      <w:r>
        <w:lastRenderedPageBreak/>
        <w:tab/>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w:bookmarkStart w:id="10" w:name="OLE_LINK3"/>
        <w:bookmarkStart w:id="11" w:name="OLE_LINK4"/>
        <m:sSub>
          <m:sSubPr>
            <m:ctrlPr>
              <w:rPr>
                <w:rFonts w:ascii="Cambria Math" w:hAnsi="Cambria Math"/>
                <w:i/>
              </w:rPr>
            </m:ctrlPr>
          </m:sSubPr>
          <m:e>
            <m:r>
              <w:rPr>
                <w:rFonts w:ascii="Cambria Math" w:hAnsi="Cambria Math"/>
              </w:rPr>
              <m:t>I</m:t>
            </m:r>
          </m:e>
          <m:sub>
            <m:r>
              <w:rPr>
                <w:rFonts w:ascii="Cambria Math" w:hAnsi="Cambria Math"/>
              </w:rPr>
              <m:t>i,j</m:t>
            </m:r>
          </m:sub>
        </m:sSub>
      </m:oMath>
      <w:bookmarkEnd w:id="10"/>
      <w:bookmarkEnd w:id="11"/>
      <w:r>
        <w:tab/>
      </w:r>
      <w:r>
        <w:rPr>
          <w:rFonts w:hint="eastAsia"/>
        </w:rPr>
        <w:t>（</w:t>
      </w:r>
      <w:r>
        <w:rPr>
          <w:rFonts w:hint="eastAsia"/>
        </w:rPr>
        <w:t>1</w:t>
      </w:r>
      <w:r>
        <w:rPr>
          <w:rFonts w:hint="eastAsia"/>
        </w:rPr>
        <w:t>）</w:t>
      </w:r>
    </w:p>
    <w:p w14:paraId="09BD1F01" w14:textId="635D958F" w:rsidR="0006038C" w:rsidRDefault="001C397D" w:rsidP="001C397D">
      <w:r w:rsidRPr="001C397D">
        <w:rPr>
          <w:rFonts w:hint="eastAsia"/>
        </w:rPr>
        <w:t>其中</w:t>
      </w:r>
      <m:oMath>
        <m:sSub>
          <m:sSubPr>
            <m:ctrlPr>
              <w:rPr>
                <w:rFonts w:ascii="Cambria Math" w:hAnsi="Cambria Math"/>
                <w:i/>
              </w:rPr>
            </m:ctrlPr>
          </m:sSubPr>
          <m:e>
            <m:r>
              <w:rPr>
                <w:rFonts w:ascii="Cambria Math" w:hAnsi="Cambria Math"/>
              </w:rPr>
              <m:t>I</m:t>
            </m:r>
          </m:e>
          <m:sub>
            <m:r>
              <w:rPr>
                <w:rFonts w:ascii="Cambria Math" w:hAnsi="Cambria Math"/>
              </w:rPr>
              <m:t>i,j</m:t>
            </m:r>
          </m:sub>
        </m:sSub>
      </m:oMath>
      <w:r>
        <w:rPr>
          <w:rFonts w:hint="eastAsia"/>
        </w:rPr>
        <w:t>表示原始像素值，</w:t>
      </w: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oMath>
      <w:r>
        <w:rPr>
          <w:rFonts w:hint="eastAsia"/>
        </w:rPr>
        <w:t>表示通过参考像素</w:t>
      </w:r>
      <w:r w:rsidR="0056572A">
        <w:rPr>
          <w:rFonts w:hint="eastAsia"/>
        </w:rPr>
        <w:t>结合不同的帧内预测方式得到的预测值。</w:t>
      </w:r>
      <w:r w:rsidR="0056572A">
        <w:rPr>
          <w:rFonts w:hint="eastAsia"/>
        </w:rPr>
        <w:t>H</w:t>
      </w:r>
      <w:r w:rsidR="0056572A">
        <w:t>.26X</w:t>
      </w:r>
      <w:r w:rsidR="0056572A">
        <w:rPr>
          <w:rFonts w:hint="eastAsia"/>
        </w:rPr>
        <w:t>的帧内预测模式包括平滑预测（</w:t>
      </w:r>
      <w:r w:rsidR="0056572A">
        <w:rPr>
          <w:rFonts w:hint="eastAsia"/>
        </w:rPr>
        <w:t>D</w:t>
      </w:r>
      <w:r w:rsidR="0056572A">
        <w:t>C</w:t>
      </w:r>
      <w:r w:rsidR="0056572A">
        <w:rPr>
          <w:rFonts w:hint="eastAsia"/>
        </w:rPr>
        <w:t>模式、</w:t>
      </w:r>
      <w:r w:rsidR="0056572A">
        <w:rPr>
          <w:rFonts w:hint="eastAsia"/>
        </w:rPr>
        <w:t>Planar</w:t>
      </w:r>
      <w:r w:rsidR="0056572A">
        <w:rPr>
          <w:rFonts w:hint="eastAsia"/>
        </w:rPr>
        <w:t>模式）和方向预测两</w:t>
      </w:r>
      <w:r w:rsidR="00294E1F">
        <w:rPr>
          <w:rFonts w:hint="eastAsia"/>
        </w:rPr>
        <w:t>大</w:t>
      </w:r>
      <w:r w:rsidR="0056572A">
        <w:rPr>
          <w:rFonts w:hint="eastAsia"/>
        </w:rPr>
        <w:t>类，随着编码标准的发展，预测模式</w:t>
      </w:r>
      <w:r w:rsidR="00294E1F">
        <w:rPr>
          <w:rFonts w:hint="eastAsia"/>
        </w:rPr>
        <w:t>的数量</w:t>
      </w:r>
      <w:r w:rsidR="0056572A">
        <w:rPr>
          <w:rFonts w:hint="eastAsia"/>
        </w:rPr>
        <w:t>不断增多</w:t>
      </w:r>
      <w:r w:rsidR="00B5129F">
        <w:rPr>
          <w:rFonts w:hint="eastAsia"/>
        </w:rPr>
        <w:t>。</w:t>
      </w:r>
      <w:r w:rsidR="0056572A">
        <w:rPr>
          <w:rFonts w:hint="eastAsia"/>
        </w:rPr>
        <w:t>H</w:t>
      </w:r>
      <w:r w:rsidR="0056572A">
        <w:t>.264</w:t>
      </w:r>
      <w:r w:rsidR="0056572A">
        <w:rPr>
          <w:rFonts w:hint="eastAsia"/>
        </w:rPr>
        <w:t>仅使用</w:t>
      </w:r>
      <w:r w:rsidR="00B5129F">
        <w:rPr>
          <w:rFonts w:hint="eastAsia"/>
        </w:rPr>
        <w:t>9</w:t>
      </w:r>
      <w:r w:rsidR="00B5129F">
        <w:rPr>
          <w:rFonts w:hint="eastAsia"/>
        </w:rPr>
        <w:t>种预测模式</w:t>
      </w:r>
      <w:r w:rsidR="006D4D8E">
        <w:fldChar w:fldCharType="begin"/>
      </w:r>
      <w:r w:rsidR="001C3C76">
        <w:instrText xml:space="preserve"> ADDIN ZOTERO_ITEM CSL_CITATION {"citationID":"b1suQ280","properties":{"formattedCitation":"\\super [3]\\nosupersub{}","plainCitation":"[3]","noteIndex":0},"citationItems":[{"id":601,"uris":["http://zotero.org/users/5591422/items/ZKIDPM5M"],"uri":["http://zotero.org/users/5591422/items/ZKIDPM5M"],"itemData":{"id":601,"type":"article-journal","abstract":"H.264/MPEG4-AVC is the latest video coding standard of the ITU-T video coding experts group (VCEG) and the ISO/IEC moving picture experts group (MPEG). H.264/MPEG4-AVC has recently become the most widely accepted video coding standard since the deployment of MPEG2 at the dawn of digital television, and it may soon overtake MPEG2 in common use. It covers all common video applications ranging from mobile services and videoconferencing to IPTV, HDTV, and HD video storage. This article discusses the technology behind the new H.264/MPEG4-AVC standard, focusing on the main distinct features of its core coding technology and its first set of extensions, known as the fidelity range extensions (FRExt). In addition, this article also discusses the current status of adoption and deployment of the new standard in various application areas","container-title":"IEEE Communications Magazine","DOI":"10.1109/MCOM.2006.1678121","ISSN":"1558-1896","issue":"8","note":"event: IEEE Communications Magazine","page":"134-143","source":"IEEE Xplore","title":"The H.264/MPEG4 advanced video coding standard and its applications","volume":"44","author":[{"family":"Marpe","given":"D."},{"family":"Wiegand","given":"T."},{"family":"Sullivan","given":"G. J."}],"issued":{"date-parts":[["2006",8]]}}}],"schema":"https://github.com/citation-style-language/schema/raw/master/csl-citation.json"} </w:instrText>
      </w:r>
      <w:r w:rsidR="006D4D8E">
        <w:fldChar w:fldCharType="separate"/>
      </w:r>
      <w:r w:rsidR="001C3C76" w:rsidRPr="001C3C76">
        <w:rPr>
          <w:kern w:val="0"/>
          <w:vertAlign w:val="superscript"/>
        </w:rPr>
        <w:t>[3]</w:t>
      </w:r>
      <w:r w:rsidR="006D4D8E">
        <w:fldChar w:fldCharType="end"/>
      </w:r>
      <w:r w:rsidR="00B5129F">
        <w:rPr>
          <w:rFonts w:hint="eastAsia"/>
        </w:rPr>
        <w:t>，</w:t>
      </w:r>
      <w:r w:rsidR="00B5129F">
        <w:rPr>
          <w:rFonts w:hint="eastAsia"/>
        </w:rPr>
        <w:t>H</w:t>
      </w:r>
      <w:r w:rsidR="00B5129F">
        <w:t>.265</w:t>
      </w:r>
      <w:r w:rsidR="00B5129F">
        <w:rPr>
          <w:rFonts w:hint="eastAsia"/>
        </w:rPr>
        <w:t>增加到</w:t>
      </w:r>
      <w:r w:rsidR="00B5129F">
        <w:rPr>
          <w:rFonts w:hint="eastAsia"/>
        </w:rPr>
        <w:t>3</w:t>
      </w:r>
      <w:r w:rsidR="00B5129F">
        <w:t>5</w:t>
      </w:r>
      <w:r w:rsidR="00B5129F">
        <w:rPr>
          <w:rFonts w:hint="eastAsia"/>
        </w:rPr>
        <w:t>种</w:t>
      </w:r>
      <w:r w:rsidR="006D4D8E">
        <w:fldChar w:fldCharType="begin"/>
      </w:r>
      <w:r w:rsidR="001C3C76">
        <w:instrText xml:space="preserve"> ADDIN ZOTERO_ITEM CSL_CITATION {"citationID":"hyh4KzG4","properties":{"formattedCitation":"\\super [2]\\nosupersub{}","plainCitation":"[2]","noteIndex":0},"citationItems":[{"id":600,"uris":["http://zotero.org/users/5591422/items/HQ4MN5BU"],"uri":["http://zotero.org/users/5591422/items/HQ4MN5BU"],"itemData":{"id":600,"type":"article-journal","abstract":"High Efﬁciency Video Coding (HEVC) is currently being prepared as the newest video coding standard of the ITU-T Video Coding Experts Group and the ISO/IEC Moving Picture Experts Group. The main goal of the HEVC standardization effort is to enable signiﬁcantly improved compression performance relative to existing standards—in the range of 50% bit-rate reduction for equal perceptual video quality. This paper provides an overview of the technical features and characteristics of the HEVC standard.","container-title":"IEEE Transactions on Circuits and Systems for Video Technology","DOI":"10.1109/TCSVT.2012.2221191","ISSN":"1051-8215, 1558-2205","issue":"12","journalAbbreviation":"IEEE Trans. Circuits Syst. Video Technol.","language":"en","page":"1649-1668","source":"DOI.org (Crossref)","title":"Overview of the High Efficiency Video Coding (HEVC) Standard","volume":"22","author":[{"family":"Sullivan","given":"Gary J."},{"family":"Ohm","given":"Jens-Rainer"},{"family":"Han","given":"Woo-Jin"},{"family":"Wiegand","given":"Thomas"}],"issued":{"date-parts":[["2012",12]]}}}],"schema":"https://github.com/citation-style-language/schema/raw/master/csl-citation.json"} </w:instrText>
      </w:r>
      <w:r w:rsidR="006D4D8E">
        <w:fldChar w:fldCharType="separate"/>
      </w:r>
      <w:r w:rsidR="001C3C76" w:rsidRPr="001C3C76">
        <w:rPr>
          <w:kern w:val="0"/>
          <w:vertAlign w:val="superscript"/>
        </w:rPr>
        <w:t>[2]</w:t>
      </w:r>
      <w:r w:rsidR="006D4D8E">
        <w:fldChar w:fldCharType="end"/>
      </w:r>
      <w:r w:rsidR="00B5129F">
        <w:rPr>
          <w:rFonts w:hint="eastAsia"/>
        </w:rPr>
        <w:t>，</w:t>
      </w:r>
      <w:r w:rsidR="00B5129F">
        <w:rPr>
          <w:rFonts w:hint="eastAsia"/>
        </w:rPr>
        <w:t>H</w:t>
      </w:r>
      <w:r w:rsidR="00B5129F">
        <w:t>.266</w:t>
      </w:r>
      <w:r w:rsidR="00B5129F">
        <w:rPr>
          <w:rFonts w:hint="eastAsia"/>
        </w:rPr>
        <w:t>达到了</w:t>
      </w:r>
      <w:r w:rsidR="00B5129F">
        <w:rPr>
          <w:rFonts w:hint="eastAsia"/>
        </w:rPr>
        <w:t>6</w:t>
      </w:r>
      <w:r w:rsidR="00B5129F">
        <w:t>7</w:t>
      </w:r>
      <w:r w:rsidR="00B5129F">
        <w:rPr>
          <w:rFonts w:hint="eastAsia"/>
        </w:rPr>
        <w:t>种</w:t>
      </w:r>
      <w:r w:rsidR="006D4D8E">
        <w:fldChar w:fldCharType="begin"/>
      </w:r>
      <w:r w:rsidR="00843E32">
        <w:instrText xml:space="preserve"> ADDIN ZOTERO_ITEM CSL_CITATION {"citationID":"Yth1IpKH","properties":{"formattedCitation":"\\super [1]\\nosupersub{}","plainCitation":"[1]","noteIndex":0},"citationItems":[{"id":621,"uris":["http://zotero.org/users/5591422/items/M89LVZGR"],"uri":["http://zotero.org/users/5591422/items/M89LVZGR"],"itemData":{"id":621,"type":"paper-conference","title":"Versatile Video Coding Editorial Refinements on Draft 10","URL":"https://www.itu.int/rec/T-REC-H.266-202008-I","author":[{"family":"Bross","given":"B"},{"family":"Chen","given":"J"},{"family":"Liu","given":"S"},{"family":"Wang","given":"Y.-K"}],"accessed":{"date-parts":[["2021",3,17]]}}}],"schema":"https://github.com/citation-style-language/schema/raw/master/csl-citation.json"} </w:instrText>
      </w:r>
      <w:r w:rsidR="006D4D8E">
        <w:fldChar w:fldCharType="separate"/>
      </w:r>
      <w:r w:rsidR="001C3C76" w:rsidRPr="001C3C76">
        <w:rPr>
          <w:kern w:val="0"/>
          <w:vertAlign w:val="superscript"/>
        </w:rPr>
        <w:t>[1]</w:t>
      </w:r>
      <w:r w:rsidR="006D4D8E">
        <w:fldChar w:fldCharType="end"/>
      </w:r>
      <w:r w:rsidR="00B5129F">
        <w:rPr>
          <w:rFonts w:hint="eastAsia"/>
        </w:rPr>
        <w:t>。</w:t>
      </w:r>
    </w:p>
    <w:p w14:paraId="347B996F" w14:textId="0CDC0EAA" w:rsidR="008B45BD" w:rsidRDefault="006E7A06" w:rsidP="008B45BD">
      <w:pPr>
        <w:keepNext/>
      </w:pPr>
      <w:r>
        <w:rPr>
          <w:noProof/>
        </w:rPr>
        <w:drawing>
          <wp:inline distT="0" distB="0" distL="0" distR="0" wp14:anchorId="78205E15" wp14:editId="207A9894">
            <wp:extent cx="5638800" cy="1554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1554480"/>
                    </a:xfrm>
                    <a:prstGeom prst="rect">
                      <a:avLst/>
                    </a:prstGeom>
                    <a:noFill/>
                    <a:ln>
                      <a:noFill/>
                    </a:ln>
                  </pic:spPr>
                </pic:pic>
              </a:graphicData>
            </a:graphic>
          </wp:inline>
        </w:drawing>
      </w:r>
    </w:p>
    <w:p w14:paraId="3D7115A6" w14:textId="350C60F2" w:rsidR="0006038C" w:rsidRDefault="008B45BD" w:rsidP="008B45BD">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1F49">
        <w:rPr>
          <w:noProof/>
        </w:rPr>
        <w:t>2</w:t>
      </w:r>
      <w:r>
        <w:fldChar w:fldCharType="end"/>
      </w:r>
      <w:r>
        <w:t xml:space="preserve">  </w:t>
      </w:r>
      <w:r>
        <w:rPr>
          <w:rFonts w:hint="eastAsia"/>
        </w:rPr>
        <w:t>“</w:t>
      </w:r>
      <w:r w:rsidRPr="00BD609E">
        <w:t>KristenAndSara</w:t>
      </w:r>
      <w:r>
        <w:rPr>
          <w:rFonts w:hint="eastAsia"/>
        </w:rPr>
        <w:t>”第一帧经过帧内预测的预测残差（亮度</w:t>
      </w:r>
      <w:r>
        <w:rPr>
          <w:rFonts w:hint="eastAsia"/>
          <w:noProof/>
        </w:rPr>
        <w:t>）</w:t>
      </w:r>
    </w:p>
    <w:p w14:paraId="45558DEB" w14:textId="6A66222E" w:rsidR="00094D13" w:rsidRDefault="00BB587F" w:rsidP="00714611">
      <w:pPr>
        <w:ind w:firstLine="360"/>
      </w:pPr>
      <w:r>
        <w:rPr>
          <w:rFonts w:hint="eastAsia"/>
        </w:rPr>
        <w:t>图</w:t>
      </w:r>
      <w:r>
        <w:rPr>
          <w:rFonts w:hint="eastAsia"/>
        </w:rPr>
        <w:t>2</w:t>
      </w:r>
      <w:r>
        <w:rPr>
          <w:rFonts w:hint="eastAsia"/>
        </w:rPr>
        <w:t>展示了在</w:t>
      </w:r>
      <w:r>
        <w:rPr>
          <w:rFonts w:hint="eastAsia"/>
        </w:rPr>
        <w:t>H</w:t>
      </w:r>
      <w:r>
        <w:t>.265</w:t>
      </w:r>
      <w:r>
        <w:rPr>
          <w:rFonts w:hint="eastAsia"/>
        </w:rPr>
        <w:t>标准下经过帧内预测后的残差图像（数值整体平移了</w:t>
      </w:r>
      <w:r>
        <w:rPr>
          <w:rFonts w:hint="eastAsia"/>
        </w:rPr>
        <w:t>1</w:t>
      </w:r>
      <w:r>
        <w:t>28</w:t>
      </w:r>
      <w:r>
        <w:rPr>
          <w:rFonts w:hint="eastAsia"/>
        </w:rPr>
        <w:t>以</w:t>
      </w:r>
      <w:r w:rsidR="006D4D8E">
        <w:rPr>
          <w:rFonts w:hint="eastAsia"/>
        </w:rPr>
        <w:t>绘制</w:t>
      </w:r>
      <w:r>
        <w:rPr>
          <w:rFonts w:hint="eastAsia"/>
        </w:rPr>
        <w:t>负值</w:t>
      </w:r>
      <w:r w:rsidR="00B02688">
        <w:rPr>
          <w:rFonts w:hint="eastAsia"/>
        </w:rPr>
        <w:t>）</w:t>
      </w:r>
      <w:r>
        <w:rPr>
          <w:rFonts w:hint="eastAsia"/>
        </w:rPr>
        <w:t>。</w:t>
      </w:r>
      <w:r w:rsidR="0006038C">
        <w:rPr>
          <w:rFonts w:hint="eastAsia"/>
        </w:rPr>
        <w:t>出于多种原因，尽管帧内预测的准确性不断提高，残差中仍然可能保留丰富的边缘特征。首先，</w:t>
      </w:r>
      <w:r w:rsidR="00714611">
        <w:rPr>
          <w:rFonts w:hint="eastAsia"/>
        </w:rPr>
        <w:t>由于</w:t>
      </w:r>
      <w:r w:rsidR="00B21E83">
        <w:t>PU</w:t>
      </w:r>
      <w:r w:rsidR="00714611">
        <w:rPr>
          <w:rFonts w:hint="eastAsia"/>
        </w:rPr>
        <w:t>最小尺寸的限制，</w:t>
      </w:r>
      <w:r w:rsidR="0006038C">
        <w:rPr>
          <w:rFonts w:hint="eastAsia"/>
        </w:rPr>
        <w:t>角度预测在图像中纹理丰富的区域始终无法得到良好的预测结果；其次，当被预测块靠近参考像素的边沿存在不连续性时，角度预测很可能会插入原始块中本不存在的方向性条纹。</w:t>
      </w:r>
    </w:p>
    <w:p w14:paraId="2DEB1FF9" w14:textId="55FEB099" w:rsidR="00B5129F" w:rsidRPr="001C397D" w:rsidRDefault="00B5129F" w:rsidP="001C397D"/>
    <w:p w14:paraId="7E3255BF" w14:textId="2AD1B74F" w:rsidR="00030BD0" w:rsidRDefault="00FF256F" w:rsidP="00030BD0">
      <w:pPr>
        <w:numPr>
          <w:ilvl w:val="0"/>
          <w:numId w:val="1"/>
        </w:numPr>
        <w:rPr>
          <w:rFonts w:eastAsia="黑体"/>
          <w:b/>
          <w:bCs/>
          <w:sz w:val="28"/>
        </w:rPr>
      </w:pPr>
      <w:r>
        <w:rPr>
          <w:rFonts w:eastAsia="黑体" w:hint="eastAsia"/>
          <w:b/>
          <w:bCs/>
          <w:sz w:val="28"/>
        </w:rPr>
        <w:t>基于残差中值边缘检测的无损帧内编码</w:t>
      </w:r>
    </w:p>
    <w:p w14:paraId="6C10775F" w14:textId="77777777" w:rsidR="00030BD0" w:rsidRDefault="00030BD0" w:rsidP="00030BD0">
      <w:pPr>
        <w:ind w:firstLineChars="200" w:firstLine="386"/>
      </w:pPr>
    </w:p>
    <w:p w14:paraId="4EC0626F" w14:textId="0ED49401" w:rsidR="00030BD0" w:rsidRDefault="00894745" w:rsidP="00030BD0">
      <w:pPr>
        <w:ind w:firstLineChars="200" w:firstLine="386"/>
      </w:pPr>
      <w:r>
        <w:rPr>
          <w:rFonts w:hint="eastAsia"/>
        </w:rPr>
        <w:t>针对预测残差图像中存在丰富的边缘特征这一统计结果</w:t>
      </w:r>
      <w:r w:rsidR="00D150B2">
        <w:rPr>
          <w:rFonts w:hint="eastAsia"/>
        </w:rPr>
        <w:t>，本文提出了基于残差中值边缘检测（</w:t>
      </w:r>
      <w:r w:rsidR="00D150B2">
        <w:rPr>
          <w:rFonts w:hint="eastAsia"/>
        </w:rPr>
        <w:t>Residual</w:t>
      </w:r>
      <w:r w:rsidR="00D150B2">
        <w:t xml:space="preserve"> </w:t>
      </w:r>
      <w:r w:rsidR="00D150B2">
        <w:rPr>
          <w:rFonts w:hint="eastAsia"/>
        </w:rPr>
        <w:t>Median</w:t>
      </w:r>
      <w:r w:rsidR="00D150B2">
        <w:t xml:space="preserve"> </w:t>
      </w:r>
      <w:r w:rsidR="00D150B2">
        <w:rPr>
          <w:rFonts w:hint="eastAsia"/>
        </w:rPr>
        <w:t>Edge</w:t>
      </w:r>
      <w:r w:rsidR="00D150B2">
        <w:t xml:space="preserve"> </w:t>
      </w:r>
      <w:r w:rsidR="00D150B2">
        <w:rPr>
          <w:rFonts w:hint="eastAsia"/>
        </w:rPr>
        <w:t>Detection</w:t>
      </w:r>
      <w:r w:rsidR="00D150B2">
        <w:rPr>
          <w:rFonts w:hint="eastAsia"/>
        </w:rPr>
        <w:t>，</w:t>
      </w:r>
      <w:r w:rsidR="00D150B2">
        <w:rPr>
          <w:rFonts w:hint="eastAsia"/>
        </w:rPr>
        <w:t>R</w:t>
      </w:r>
      <w:r w:rsidR="00D150B2">
        <w:t>-MED</w:t>
      </w:r>
      <w:r w:rsidR="00D150B2">
        <w:rPr>
          <w:rFonts w:hint="eastAsia"/>
        </w:rPr>
        <w:t>）的无损帧内编码算法。算法通过对预测残差进行二次预测，有效地压缩了残差图像中丰富的边缘特征，从而降低待编码系数的整体能量，最终降低视频码率。</w:t>
      </w:r>
    </w:p>
    <w:p w14:paraId="458D1DF5" w14:textId="77777777" w:rsidR="00030BD0" w:rsidRDefault="00030BD0" w:rsidP="00030BD0">
      <w:pPr>
        <w:rPr>
          <w:rFonts w:eastAsia="黑体"/>
          <w:b/>
          <w:bCs/>
        </w:rPr>
      </w:pPr>
    </w:p>
    <w:p w14:paraId="51C30D7B" w14:textId="0ABF0B58" w:rsidR="00030BD0" w:rsidRDefault="00FF256F" w:rsidP="00030BD0">
      <w:pPr>
        <w:numPr>
          <w:ilvl w:val="1"/>
          <w:numId w:val="1"/>
        </w:numPr>
        <w:rPr>
          <w:rFonts w:eastAsia="黑体"/>
          <w:b/>
          <w:bCs/>
        </w:rPr>
      </w:pPr>
      <w:r>
        <w:rPr>
          <w:rFonts w:eastAsia="黑体" w:hint="eastAsia"/>
          <w:b/>
          <w:bCs/>
        </w:rPr>
        <w:t>残差中值边缘检测算法</w:t>
      </w:r>
    </w:p>
    <w:p w14:paraId="42E8FA7B" w14:textId="77777777" w:rsidR="00030BD0" w:rsidRDefault="00030BD0" w:rsidP="00030BD0">
      <w:pPr>
        <w:ind w:firstLineChars="200" w:firstLine="386"/>
      </w:pPr>
    </w:p>
    <w:p w14:paraId="7EDE0F81" w14:textId="5C5647CB" w:rsidR="00030BD0" w:rsidRDefault="00BE1FA4" w:rsidP="00030BD0">
      <w:pPr>
        <w:ind w:firstLineChars="200" w:firstLine="386"/>
      </w:pPr>
      <w:r>
        <w:rPr>
          <w:rFonts w:hint="eastAsia"/>
        </w:rPr>
        <w:t>M</w:t>
      </w:r>
      <w:r>
        <w:t>ED</w:t>
      </w:r>
      <w:r>
        <w:rPr>
          <w:rFonts w:hint="eastAsia"/>
        </w:rPr>
        <w:t>已被应用在</w:t>
      </w:r>
      <w:r w:rsidR="005B6888">
        <w:rPr>
          <w:rFonts w:hint="eastAsia"/>
        </w:rPr>
        <w:t>图像的低复杂度无损压缩（</w:t>
      </w:r>
      <w:r w:rsidR="005B6888">
        <w:rPr>
          <w:rFonts w:hint="eastAsia"/>
        </w:rPr>
        <w:t>L</w:t>
      </w:r>
      <w:r w:rsidR="005B6888">
        <w:t>ow Complexity Lossless Compression for Images</w:t>
      </w:r>
      <w:r w:rsidR="005B6888">
        <w:rPr>
          <w:rFonts w:hint="eastAsia"/>
        </w:rPr>
        <w:t>，</w:t>
      </w:r>
      <w:r w:rsidR="005B6888">
        <w:rPr>
          <w:rFonts w:hint="eastAsia"/>
        </w:rPr>
        <w:t>L</w:t>
      </w:r>
      <w:r w:rsidR="005B6888">
        <w:t>OCO-I</w:t>
      </w:r>
      <w:r w:rsidR="005B6888">
        <w:rPr>
          <w:rFonts w:hint="eastAsia"/>
        </w:rPr>
        <w:t>）算法中</w:t>
      </w:r>
      <w:r w:rsidR="005B6888">
        <w:fldChar w:fldCharType="begin"/>
      </w:r>
      <w:r w:rsidR="00830A52">
        <w:instrText xml:space="preserve"> ADDIN ZOTERO_ITEM CSL_CITATION {"citationID":"XUD6ovvZ","properties":{"formattedCitation":"\\super [8,15]\\nosupersub{}","plainCitation":"[8,15]","noteIndex":0},"citationItems":[{"id":333,"uris":["http://zotero.org/users/5591422/items/A68ZBAB5"],"uri":["http://zotero.org/users/5591422/items/A68ZBAB5"],"itemData":{"id":333,"type":"article-journal","abstract":"The lossless intra-prediction coding modality of the High Efficiency Video Coding standard provides high coding performance while allowing frame-by-frame basis access to the coded data. This is of interest in many professional applications, such as medical imaging, automotive vision, and digital preservation in libraries and archives. Various improvements to lossless intra-prediction coding have been proposed recently, most of them based on sample-wise prediction using differential pulse code modulation (DPCM). Other recent proposals aim at further reducing the energy of intra-predicted residual blocks. However, the energy reduction achieved is frequently minimal due to the difficulty of correctly predicting the sign and magnitude of residual values. In this paper, we pursue a novel approach to this energy-reduction problem using piecewise mapping (pwm) functions. In particular, we analyze the range of values in residual blocks and apply accordingly a pwm function to map specific residual values to unique lower values. We encode the appropriate parameters associated with the pwm functions at the encoder, so that the corresponding inverse pwm functions at the decoder can map values back to the same residual values. These residual values are then used to reconstruct the original signal. This mapping is, therefore, reversible and introduces no losses. We evaluate the pwm functions on 4 × 4 residual blocks computed after DPCM-based prediction for lossless coding of a variety of camera-captured and screen content sequences. Evaluation results show that the pwm functions can attain the maximum bitrate reductions of 5.54% and 28.33% for screen content material compared with DPCM-based and block-wise intra-prediction, respectively. Compared with intra-block copy, piecewise mapping can attain the maximum bit-rate reductions of 11.48% for a camera-captured material.","container-title":"IEEE Transactions on Image Processing","DOI":"10.1109/TIP.2016.2571065","ISSN":"1941-0042","issue":"9","note":"event: IEEE Transactions on Image Processing\nCitation Key: pwm","page":"4004-4017","source":"IEEE Xplore","title":"Piecewise Mapping in HEVC Lossless Intra-Prediction Coding","volume":"25","author":[{"family":"Sanchez","given":"Victor"},{"family":"Aulí-Llinàs","given":"Francesc"},{"family":"Serra-Sagristà","given":"Joan"}],"issued":{"date-parts":[["2016",9]]}}},{"id":553,"uris":["http://zotero.org/users/5591422/items/VDH2GTZF"],"uri":["http://zotero.org/users/5591422/items/VDH2GTZF"],"itemData":{"id":553,"type":"article-journal","abstract":"LOCO-I (LOw COmplexity LOssless COmpression for Images) is the algorithm at the core of the new ISO/ITU standard for lossless and near-lossless compression of continuous-tone images, JPEG-LS. It is conceived as a \"low complexity projection\" of the universal context modeling paradigm, matching its modeling unit to a simple coding unit. By combining simplicity with the compression potential of context models, the algorithm \"enjoys the best of both worlds.\" It is based on a simple fixed context model, which approaches the capability of the more complex universal techniques for capturing high-order dependencies. The model is tuned for efficient performance in conjunction with an extended family of Golomb (1966) type codes, which are adaptively chosen, and an embedded alphabet extension for coding of low-entropy image regions. LOCO-I attains compression ratios similar or superior to those obtained with state-of-the-art schemes based on arithmetic coding. Moreover, it is within a few percentage points of the best available compression ratios, at a much lower complexity level. We discuss the principles underlying the design of LOCO-I, and its standardization into JPEC-LS.","container-title":"IEEE Transactions on Image Processing","DOI":"10.1109/83.855427","ISSN":"1941-0042","issue":"8","note":"event: IEEE Transactions on Image Processing","page":"1309-1324","source":"IEEE Xplore","title":"The LOCO-I lossless image compression algorithm: principles and standardization into JPEG-LS","title-short":"The LOCO-I lossless image compression algorithm","volume":"9","author":[{"family":"Weinberger","given":"M. J."},{"family":"Seroussi","given":"G."},{"family":"Sapiro","given":"G."}],"issued":{"date-parts":[["2000",8]]}}}],"schema":"https://github.com/citation-style-language/schema/raw/master/csl-citation.json"} </w:instrText>
      </w:r>
      <w:r w:rsidR="005B6888">
        <w:fldChar w:fldCharType="separate"/>
      </w:r>
      <w:r w:rsidR="00830A52" w:rsidRPr="00830A52">
        <w:rPr>
          <w:kern w:val="0"/>
          <w:vertAlign w:val="superscript"/>
        </w:rPr>
        <w:t>[8,15]</w:t>
      </w:r>
      <w:r w:rsidR="005B6888">
        <w:fldChar w:fldCharType="end"/>
      </w:r>
      <w:r w:rsidR="005B6888">
        <w:rPr>
          <w:rFonts w:hint="eastAsia"/>
        </w:rPr>
        <w:t>。但与</w:t>
      </w:r>
      <w:r w:rsidR="005B6888">
        <w:rPr>
          <w:rFonts w:hint="eastAsia"/>
        </w:rPr>
        <w:t>L</w:t>
      </w:r>
      <w:r w:rsidR="005B6888">
        <w:t>OCO-I</w:t>
      </w:r>
      <w:r w:rsidR="005B6888">
        <w:rPr>
          <w:rFonts w:hint="eastAsia"/>
        </w:rPr>
        <w:t>使用</w:t>
      </w:r>
      <w:r w:rsidR="005B6888">
        <w:rPr>
          <w:rFonts w:hint="eastAsia"/>
        </w:rPr>
        <w:t>M</w:t>
      </w:r>
      <w:r w:rsidR="005B6888">
        <w:t>ED</w:t>
      </w:r>
      <w:r w:rsidR="005B6888">
        <w:rPr>
          <w:rFonts w:hint="eastAsia"/>
        </w:rPr>
        <w:t>对原始像素进行预测不同，本文考虑到</w:t>
      </w:r>
      <w:r w:rsidR="005B6888">
        <w:rPr>
          <w:rFonts w:hint="eastAsia"/>
        </w:rPr>
        <w:t>M</w:t>
      </w:r>
      <w:r w:rsidR="005B6888">
        <w:t>ED</w:t>
      </w:r>
      <w:r w:rsidR="005B6888">
        <w:rPr>
          <w:rFonts w:hint="eastAsia"/>
        </w:rPr>
        <w:t>具有很强的边缘检测能力，恰好残差图像中包含丰富的边缘特征，因此将其应用到残差图像的二次预测上。</w:t>
      </w:r>
      <w:r w:rsidR="0019210C">
        <w:rPr>
          <w:rFonts w:hint="eastAsia"/>
        </w:rPr>
        <w:t>R</w:t>
      </w:r>
      <w:r w:rsidR="0019210C">
        <w:t>-MED</w:t>
      </w:r>
      <w:r w:rsidR="0019210C">
        <w:rPr>
          <w:rFonts w:hint="eastAsia"/>
        </w:rPr>
        <w:t>的</w:t>
      </w:r>
      <w:r w:rsidR="00D45805">
        <w:rPr>
          <w:rFonts w:hint="eastAsia"/>
        </w:rPr>
        <w:t>新</w:t>
      </w:r>
      <w:r w:rsidR="0019210C">
        <w:rPr>
          <w:rFonts w:hint="eastAsia"/>
        </w:rPr>
        <w:t>预测值</w:t>
      </w:r>
      <m:oMath>
        <m:sSubSup>
          <m:sSubSupPr>
            <m:ctrlPr>
              <w:rPr>
                <w:rFonts w:ascii="Cambria Math" w:hAnsi="Cambria Math"/>
                <w:i/>
              </w:rPr>
            </m:ctrlPr>
          </m:sSubSupPr>
          <m:e>
            <m:r>
              <w:rPr>
                <w:rFonts w:ascii="Cambria Math" w:hAnsi="Cambria Math" w:hint="eastAsia"/>
              </w:rPr>
              <m:t>P</m:t>
            </m:r>
          </m:e>
          <m:sub>
            <m:r>
              <w:rPr>
                <w:rFonts w:ascii="Cambria Math" w:hAnsi="Cambria Math"/>
              </w:rPr>
              <m:t>i,j</m:t>
            </m:r>
          </m:sub>
          <m:sup>
            <m:r>
              <w:rPr>
                <w:rFonts w:ascii="Cambria Math" w:hAnsi="Cambria Math"/>
              </w:rPr>
              <m:t>'</m:t>
            </m:r>
          </m:sup>
        </m:sSubSup>
      </m:oMath>
      <w:r w:rsidR="0019210C">
        <w:rPr>
          <w:rFonts w:hint="eastAsia"/>
        </w:rPr>
        <w:t>由下式给出</w:t>
      </w:r>
      <w:r w:rsidR="007C36A6">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oMath>
      <w:r w:rsidR="007C36A6">
        <w:rPr>
          <w:rFonts w:hint="eastAsia"/>
        </w:rPr>
        <w:t>表示</w:t>
      </w:r>
      <w:r w:rsidR="007C36A6">
        <w:rPr>
          <w:rFonts w:hint="eastAsia"/>
        </w:rPr>
        <w:t>H</w:t>
      </w:r>
      <w:r w:rsidR="007C36A6">
        <w:t>.26X</w:t>
      </w:r>
      <w:r w:rsidR="007C36A6">
        <w:rPr>
          <w:rFonts w:hint="eastAsia"/>
        </w:rPr>
        <w:t>经过帧内预测后得到的残差</w:t>
      </w:r>
      <w:r w:rsidR="0019210C">
        <w:rPr>
          <w:rFonts w:hint="eastAsia"/>
        </w:rPr>
        <w:t>：</w:t>
      </w:r>
    </w:p>
    <w:p w14:paraId="0A358B37" w14:textId="432A7733" w:rsidR="007C36A6" w:rsidRDefault="00D45805" w:rsidP="007C36A6">
      <w:pPr>
        <w:tabs>
          <w:tab w:val="center" w:pos="4439"/>
          <w:tab w:val="right" w:pos="8880"/>
        </w:tabs>
        <w:ind w:firstLineChars="200" w:firstLine="386"/>
      </w:pPr>
      <w:r>
        <w:tab/>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min⁡(</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  &amp;</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r>
                  <m:rPr>
                    <m:sty m:val="p"/>
                  </m:rPr>
                  <w:rPr>
                    <w:rFonts w:ascii="Cambria Math" w:hAnsi="Cambria Math"/>
                  </w:rPr>
                  <m:t>&gt;max⁡(</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m:t>
                </m:r>
              </m:e>
              <m:e>
                <m:r>
                  <m:rPr>
                    <m:sty m:val="p"/>
                  </m:rPr>
                  <w:rPr>
                    <w:rFonts w:ascii="Cambria Math" w:hAnsi="Cambria Math"/>
                  </w:rPr>
                  <m:t>max⁡(</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  &amp;</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r>
                  <m:rPr>
                    <m:sty m:val="p"/>
                  </m:rPr>
                  <w:rPr>
                    <w:rFonts w:ascii="Cambria Math" w:hAnsi="Cambria Math"/>
                  </w:rPr>
                  <m:t>&lt;m</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m:t>
                </m:r>
                <m:ctrlPr>
                  <w:rPr>
                    <w:rFonts w:ascii="Cambria Math" w:eastAsia="Cambria Math" w:hAnsi="Cambria Math" w:cs="Cambria Math"/>
                  </w:rPr>
                </m:ctrlPr>
              </m:e>
              <m:e>
                <w:bookmarkStart w:id="12" w:name="_Hlk66965986"/>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w:bookmarkEnd w:id="12"/>
                <m:r>
                  <m:rPr>
                    <m:sty m:val="p"/>
                  </m:rPr>
                  <w:rPr>
                    <w:rFonts w:ascii="Cambria Math" w:hAnsi="Cambria Math"/>
                  </w:rPr>
                  <m:t>,  &amp;</m:t>
                </m:r>
                <m:r>
                  <w:rPr>
                    <w:rFonts w:ascii="Cambria Math" w:hAnsi="Cambria Math"/>
                  </w:rPr>
                  <m:t>Otherwise</m:t>
                </m:r>
              </m:e>
            </m:eqArr>
          </m:e>
        </m:d>
      </m:oMath>
      <w:r>
        <w:tab/>
      </w:r>
      <w:r>
        <w:rPr>
          <w:rFonts w:hint="eastAsia"/>
        </w:rPr>
        <w:t>（</w:t>
      </w:r>
      <w:r>
        <w:rPr>
          <w:rFonts w:hint="eastAsia"/>
        </w:rPr>
        <w:t>2</w:t>
      </w:r>
      <w:r>
        <w:rPr>
          <w:rFonts w:hint="eastAsia"/>
        </w:rPr>
        <w:t>）</w:t>
      </w:r>
    </w:p>
    <w:p w14:paraId="0A17813B" w14:textId="0A2A0CB1" w:rsidR="00D45805" w:rsidRPr="007C36A6" w:rsidRDefault="00D45805" w:rsidP="007C36A6">
      <w:pPr>
        <w:ind w:firstLineChars="200" w:firstLine="386"/>
      </w:pPr>
      <w:r>
        <w:rPr>
          <w:rFonts w:hint="eastAsia"/>
        </w:rPr>
        <w:t>如图</w:t>
      </w:r>
      <w:r>
        <w:rPr>
          <w:rFonts w:hint="eastAsia"/>
        </w:rPr>
        <w:t>3</w:t>
      </w:r>
      <w:r>
        <w:rPr>
          <w:rFonts w:hint="eastAsia"/>
        </w:rPr>
        <w:t>所示，</w:t>
      </w:r>
      <w:r>
        <w:rPr>
          <w:rFonts w:hint="eastAsia"/>
        </w:rPr>
        <w:t>R</w:t>
      </w:r>
      <w:r>
        <w:t>-MED</w:t>
      </w:r>
      <w:r>
        <w:rPr>
          <w:rFonts w:hint="eastAsia"/>
        </w:rPr>
        <w:t>可以精准地得到强边缘处的预测值。</w:t>
      </w:r>
      <w:r w:rsidR="008C3360">
        <w:rPr>
          <w:rFonts w:hint="eastAsia"/>
        </w:rPr>
        <w:t>当</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r>
          <m:rPr>
            <m:sty m:val="p"/>
          </m:rPr>
          <w:rPr>
            <w:rFonts w:ascii="Cambria Math" w:hAnsi="Cambria Math"/>
          </w:rPr>
          <m:t>&gt;max⁡(</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m:t>
        </m:r>
      </m:oMath>
      <w:r w:rsidR="008C3360">
        <w:rPr>
          <w:rFonts w:hint="eastAsia"/>
        </w:rPr>
        <w:t>时（见图</w:t>
      </w:r>
      <w:r w:rsidR="008C3360">
        <w:rPr>
          <w:rFonts w:hint="eastAsia"/>
        </w:rPr>
        <w:t>3</w:t>
      </w:r>
      <w:r w:rsidR="0021596B">
        <w:rPr>
          <w:rFonts w:hint="eastAsia"/>
        </w:rPr>
        <w:t>（</w:t>
      </w:r>
      <w:r w:rsidR="008C3360">
        <w:t>a</w:t>
      </w:r>
      <w:r w:rsidR="0021596B">
        <w:rPr>
          <w:rFonts w:hint="eastAsia"/>
        </w:rPr>
        <w:t>）</w:t>
      </w:r>
      <w:r w:rsidR="008C3360">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oMath>
      <w:r w:rsidR="008C3360">
        <w:rPr>
          <w:rFonts w:hint="eastAsia"/>
        </w:rPr>
        <w:t>，那么在</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oMath>
      <w:r w:rsidR="008C3360">
        <w:rPr>
          <w:rFonts w:hint="eastAsia"/>
        </w:rPr>
        <w:t>左侧的垂直方向上很可能存在明显的垂直边缘，此时最佳预测值为</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oMath>
      <w:r w:rsidR="008C3360">
        <w:rPr>
          <w:rFonts w:hint="eastAsia"/>
        </w:rPr>
        <w:t>；反之则很可能在上方存在明显的水平边缘，此时最佳预测值为</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oMath>
      <w:r w:rsidR="008C3360">
        <w:rPr>
          <w:rFonts w:hint="eastAsia"/>
        </w:rPr>
        <w:t>。类似地，图</w:t>
      </w:r>
      <w:r w:rsidR="008C3360">
        <w:rPr>
          <w:rFonts w:hint="eastAsia"/>
        </w:rPr>
        <w:t>3</w:t>
      </w:r>
      <w:r w:rsidR="0021596B">
        <w:rPr>
          <w:rFonts w:hint="eastAsia"/>
        </w:rPr>
        <w:t>（</w:t>
      </w:r>
      <w:r w:rsidR="008C3360">
        <w:t>b</w:t>
      </w:r>
      <w:r w:rsidR="0021596B">
        <w:rPr>
          <w:rFonts w:hint="eastAsia"/>
        </w:rPr>
        <w:t>）</w:t>
      </w:r>
      <w:r w:rsidR="008C3360">
        <w:rPr>
          <w:rFonts w:hint="eastAsia"/>
        </w:rPr>
        <w:t>展示了</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r>
          <m:rPr>
            <m:sty m:val="p"/>
          </m:rPr>
          <w:rPr>
            <w:rFonts w:ascii="Cambria Math" w:hAnsi="Cambria Math"/>
          </w:rPr>
          <m:t>&lt;min⁡(</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m:t>
        </m:r>
      </m:oMath>
      <w:r w:rsidR="008C3360">
        <w:rPr>
          <w:rFonts w:hint="eastAsia"/>
        </w:rPr>
        <w:t>时，</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oMath>
      <w:r w:rsidR="008C3360">
        <w:rPr>
          <w:rFonts w:hint="eastAsia"/>
        </w:rPr>
        <w:t>的选择依据。此外，如果</w:t>
      </w:r>
      <w:r w:rsidR="008C3360">
        <w:rPr>
          <w:rFonts w:hint="eastAsia"/>
        </w:rPr>
        <w:t>R</w:t>
      </w:r>
      <w:r w:rsidR="008C3360">
        <w:t>-MED</w:t>
      </w:r>
      <w:r w:rsidR="008C3360">
        <w:rPr>
          <w:rFonts w:hint="eastAsia"/>
        </w:rPr>
        <w:t>没有检测到明显的水平或垂直边缘，</w:t>
      </w:r>
      <w:r w:rsidR="0021596B">
        <w:rPr>
          <w:rFonts w:hint="eastAsia"/>
        </w:rPr>
        <w:t>将采取模仿水平</w:t>
      </w:r>
      <w:r w:rsidR="0021596B">
        <w:rPr>
          <w:rFonts w:hint="eastAsia"/>
        </w:rPr>
        <w:t>/</w:t>
      </w:r>
      <w:r w:rsidR="0021596B">
        <w:rPr>
          <w:rFonts w:hint="eastAsia"/>
        </w:rPr>
        <w:t>垂直方向相邻点变化趋势的预测策略。如图</w:t>
      </w:r>
      <w:r w:rsidR="0021596B">
        <w:rPr>
          <w:rFonts w:hint="eastAsia"/>
        </w:rPr>
        <w:t>3</w:t>
      </w:r>
      <w:r w:rsidR="0021596B">
        <w:rPr>
          <w:rFonts w:hint="eastAsia"/>
        </w:rPr>
        <w:t>（</w:t>
      </w:r>
      <w:r w:rsidR="0021596B">
        <w:t>c</w:t>
      </w:r>
      <w:r w:rsidR="0021596B">
        <w:rPr>
          <w:rFonts w:hint="eastAsia"/>
        </w:rPr>
        <w:t>）所示，</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oMath>
      <w:r w:rsidR="0021596B">
        <w:rPr>
          <w:rFonts w:hint="eastAsia"/>
        </w:rPr>
        <w:t>周围的参考点并不满足式（</w:t>
      </w:r>
      <w:r w:rsidR="0021596B">
        <w:rPr>
          <w:rFonts w:hint="eastAsia"/>
        </w:rPr>
        <w:t>2</w:t>
      </w:r>
      <w:r w:rsidR="0021596B">
        <w:rPr>
          <w:rFonts w:hint="eastAsia"/>
        </w:rPr>
        <w:t>）的前两个条件，表明该区域变化平坦没有复杂纹理。</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oMath>
      <w:r w:rsidR="0021596B">
        <w:rPr>
          <w:rFonts w:hint="eastAsia"/>
        </w:rPr>
        <w:t>上方参考点的数值由</w:t>
      </w:r>
      <w:r w:rsidR="0021596B">
        <w:rPr>
          <w:rFonts w:hint="eastAsia"/>
        </w:rPr>
        <w:t>2</w:t>
      </w:r>
      <w:r w:rsidR="0021596B">
        <w:t>0</w:t>
      </w:r>
      <w:r w:rsidR="0021596B">
        <w:rPr>
          <w:rFonts w:hint="eastAsia"/>
        </w:rPr>
        <w:t>降低到</w:t>
      </w:r>
      <w:r w:rsidR="0021596B">
        <w:rPr>
          <w:rFonts w:hint="eastAsia"/>
        </w:rPr>
        <w:t>1</w:t>
      </w:r>
      <w:r w:rsidR="0021596B">
        <w:t>8</w:t>
      </w:r>
      <w:r w:rsidR="007C36A6">
        <w:rPr>
          <w:rFonts w:hint="eastAsia"/>
        </w:rPr>
        <w:t>（</w:t>
      </w:r>
      <w:r w:rsidR="007C36A6">
        <w:rPr>
          <w:rFonts w:hint="eastAsia"/>
        </w:rPr>
        <w:t>-</w:t>
      </w:r>
      <w:r w:rsidR="007C36A6">
        <w:t>2</w:t>
      </w:r>
      <w:r w:rsidR="007C36A6">
        <w:rPr>
          <w:rFonts w:hint="eastAsia"/>
        </w:rPr>
        <w:t>）</w:t>
      </w:r>
      <w:r w:rsidR="0021596B">
        <w:rPr>
          <w:rFonts w:hint="eastAsia"/>
        </w:rPr>
        <w:t>，左侧参考点的数值由</w:t>
      </w:r>
      <w:r w:rsidR="0021596B">
        <w:rPr>
          <w:rFonts w:hint="eastAsia"/>
        </w:rPr>
        <w:t>2</w:t>
      </w:r>
      <w:r w:rsidR="0021596B">
        <w:t>0</w:t>
      </w:r>
      <w:r w:rsidR="0021596B">
        <w:rPr>
          <w:rFonts w:hint="eastAsia"/>
        </w:rPr>
        <w:t>增加到</w:t>
      </w:r>
      <w:r w:rsidR="0021596B">
        <w:rPr>
          <w:rFonts w:hint="eastAsia"/>
        </w:rPr>
        <w:t>2</w:t>
      </w:r>
      <w:r w:rsidR="0021596B">
        <w:t>1</w:t>
      </w:r>
      <w:r w:rsidR="007C36A6">
        <w:rPr>
          <w:rFonts w:hint="eastAsia"/>
        </w:rPr>
        <w:t>（</w:t>
      </w:r>
      <w:r w:rsidR="007C36A6">
        <w:rPr>
          <w:rFonts w:hint="eastAsia"/>
        </w:rPr>
        <w:t>+</w:t>
      </w:r>
      <w:r w:rsidR="007C36A6">
        <w:t>1</w:t>
      </w:r>
      <w:r w:rsidR="007C36A6">
        <w:rPr>
          <w:rFonts w:hint="eastAsia"/>
        </w:rPr>
        <w:t>）</w:t>
      </w:r>
      <w:r w:rsidR="0021596B">
        <w:rPr>
          <w:rFonts w:hint="eastAsia"/>
        </w:rPr>
        <w:t>，因此</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oMath>
      <w:r w:rsidR="007C36A6">
        <w:rPr>
          <w:rFonts w:hint="eastAsia"/>
        </w:rPr>
        <w:t>模仿上方的变化趋势得到</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-2=21-2=19</m:t>
        </m:r>
      </m:oMath>
      <w:r w:rsidR="007C36A6">
        <w:rPr>
          <w:rFonts w:hint="eastAsia"/>
        </w:rPr>
        <w:t>，或模仿左侧的变化趋势得到</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+1=18+1=19</m:t>
        </m:r>
      </m:oMath>
      <w:r w:rsidR="007C36A6">
        <w:rPr>
          <w:rFonts w:hint="eastAsia"/>
        </w:rPr>
        <w:t>。</w:t>
      </w:r>
    </w:p>
    <w:p w14:paraId="0F4C3896" w14:textId="67FE62A9" w:rsidR="008C3360" w:rsidRDefault="006E7A06" w:rsidP="008C3360">
      <w:pPr>
        <w:keepNext/>
        <w:tabs>
          <w:tab w:val="center" w:pos="4439"/>
          <w:tab w:val="right" w:pos="8880"/>
        </w:tabs>
      </w:pPr>
      <w:r>
        <w:rPr>
          <w:noProof/>
        </w:rPr>
        <w:lastRenderedPageBreak/>
        <w:drawing>
          <wp:inline distT="0" distB="0" distL="0" distR="0" wp14:anchorId="04252A29" wp14:editId="0B6CB7D9">
            <wp:extent cx="5638800" cy="19513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8800" cy="1951355"/>
                    </a:xfrm>
                    <a:prstGeom prst="rect">
                      <a:avLst/>
                    </a:prstGeom>
                    <a:noFill/>
                    <a:ln>
                      <a:noFill/>
                    </a:ln>
                  </pic:spPr>
                </pic:pic>
              </a:graphicData>
            </a:graphic>
          </wp:inline>
        </w:drawing>
      </w:r>
    </w:p>
    <w:p w14:paraId="642F35F3" w14:textId="23DF598D" w:rsidR="008C3360" w:rsidRDefault="008C3360" w:rsidP="008C3360">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1F49">
        <w:rPr>
          <w:noProof/>
        </w:rPr>
        <w:t>3</w:t>
      </w:r>
      <w:r>
        <w:fldChar w:fldCharType="end"/>
      </w:r>
      <w:r>
        <w:t xml:space="preserve"> R-MED</w:t>
      </w:r>
      <w:r>
        <w:rPr>
          <w:rFonts w:hint="eastAsia"/>
        </w:rPr>
        <w:t>的预测</w:t>
      </w:r>
      <w:r w:rsidR="007C36A6">
        <w:rPr>
          <w:rFonts w:hint="eastAsia"/>
        </w:rPr>
        <w:t>策略</w:t>
      </w:r>
    </w:p>
    <w:p w14:paraId="2805CB5D" w14:textId="77777777" w:rsidR="00030BD0" w:rsidRDefault="00030BD0" w:rsidP="00030BD0">
      <w:pPr>
        <w:rPr>
          <w:rFonts w:eastAsia="黑体"/>
          <w:b/>
          <w:bCs/>
        </w:rPr>
      </w:pPr>
    </w:p>
    <w:p w14:paraId="6EBDD3C3" w14:textId="3B765439" w:rsidR="00FF256F" w:rsidRDefault="007C36A6" w:rsidP="00FF256F">
      <w:pPr>
        <w:numPr>
          <w:ilvl w:val="1"/>
          <w:numId w:val="1"/>
        </w:numPr>
        <w:rPr>
          <w:rFonts w:eastAsia="黑体"/>
          <w:b/>
          <w:bCs/>
        </w:rPr>
      </w:pPr>
      <w:r>
        <w:rPr>
          <w:rFonts w:eastAsia="黑体" w:hint="eastAsia"/>
          <w:b/>
          <w:bCs/>
        </w:rPr>
        <w:t>R</w:t>
      </w:r>
      <w:r>
        <w:rPr>
          <w:rFonts w:eastAsia="黑体"/>
          <w:b/>
          <w:bCs/>
        </w:rPr>
        <w:t>-MED</w:t>
      </w:r>
      <w:r w:rsidR="00FF256F">
        <w:rPr>
          <w:rFonts w:eastAsia="黑体" w:hint="eastAsia"/>
          <w:b/>
          <w:bCs/>
        </w:rPr>
        <w:t>算法应用</w:t>
      </w:r>
    </w:p>
    <w:p w14:paraId="14DF4249" w14:textId="77777777" w:rsidR="00030BD0" w:rsidRDefault="00030BD0" w:rsidP="00030BD0">
      <w:pPr>
        <w:rPr>
          <w:rFonts w:eastAsia="华文仿宋"/>
        </w:rPr>
      </w:pPr>
    </w:p>
    <w:p w14:paraId="53FE9EBF" w14:textId="2B7246FC" w:rsidR="00030BD0" w:rsidRDefault="00294E1F" w:rsidP="00030BD0">
      <w:pPr>
        <w:ind w:firstLineChars="200" w:firstLine="386"/>
      </w:pPr>
      <w:r>
        <w:rPr>
          <w:rFonts w:hint="eastAsia"/>
        </w:rPr>
        <w:t>通过上述分析，证明了</w:t>
      </w:r>
      <w:r>
        <w:rPr>
          <w:rFonts w:hint="eastAsia"/>
        </w:rPr>
        <w:t>R</w:t>
      </w:r>
      <w:r>
        <w:t>-MED</w:t>
      </w:r>
      <w:r>
        <w:rPr>
          <w:rFonts w:hint="eastAsia"/>
        </w:rPr>
        <w:t>具有对边缘信息预测准确的特点，因此适合将其应用到</w:t>
      </w:r>
      <w:r>
        <w:rPr>
          <w:rFonts w:hint="eastAsia"/>
        </w:rPr>
        <w:t>H</w:t>
      </w:r>
      <w:r>
        <w:t>.26X</w:t>
      </w:r>
      <w:r>
        <w:rPr>
          <w:rFonts w:hint="eastAsia"/>
        </w:rPr>
        <w:t>残差图像的二次预测中。如图</w:t>
      </w:r>
      <w:r>
        <w:rPr>
          <w:rFonts w:hint="eastAsia"/>
        </w:rPr>
        <w:t>1</w:t>
      </w:r>
      <w:r>
        <w:rPr>
          <w:rFonts w:hint="eastAsia"/>
        </w:rPr>
        <w:t>中</w:t>
      </w:r>
      <w:r>
        <w:rPr>
          <w:rFonts w:hint="eastAsia"/>
        </w:rPr>
        <w:t>c</w:t>
      </w:r>
      <w:r>
        <w:rPr>
          <w:rFonts w:hint="eastAsia"/>
        </w:rPr>
        <w:t>所示，</w:t>
      </w:r>
      <w:r w:rsidR="00210617">
        <w:rPr>
          <w:rFonts w:hint="eastAsia"/>
        </w:rPr>
        <w:t>本文对经过</w:t>
      </w:r>
      <w:r w:rsidR="00210617">
        <w:t>H.26X</w:t>
      </w:r>
      <w:r w:rsidR="00210617">
        <w:rPr>
          <w:rFonts w:hint="eastAsia"/>
        </w:rPr>
        <w:t>帧内预测后，进行熵编码前的预测残差进行再处理。以</w:t>
      </w:r>
      <w:r w:rsidR="00B21E83">
        <w:t>PU</w:t>
      </w:r>
      <w:r w:rsidR="00210617">
        <w:rPr>
          <w:rFonts w:hint="eastAsia"/>
        </w:rPr>
        <w:t>为基本单位，将各</w:t>
      </w:r>
      <w:r w:rsidR="00B21E83">
        <w:t>P</w:t>
      </w:r>
      <w:r w:rsidR="00210617">
        <w:t>U</w:t>
      </w:r>
      <w:r w:rsidR="00210617">
        <w:rPr>
          <w:rFonts w:hint="eastAsia"/>
        </w:rPr>
        <w:t>的首行、首列作为参考点，对剩下的数据点逐点应用</w:t>
      </w:r>
      <w:r w:rsidR="00210617">
        <w:rPr>
          <w:rFonts w:hint="eastAsia"/>
        </w:rPr>
        <w:t>R</w:t>
      </w:r>
      <w:r w:rsidR="00210617">
        <w:t>-MED</w:t>
      </w:r>
      <w:r w:rsidR="00210617">
        <w:rPr>
          <w:rFonts w:hint="eastAsia"/>
        </w:rPr>
        <w:t>算法并计算新的残差</w:t>
      </w:r>
      <m:oMath>
        <m:sSub>
          <m:sSubPr>
            <m:ctrlPr>
              <w:rPr>
                <w:rFonts w:ascii="Cambria Math" w:hAnsi="Cambria Math"/>
                <w:i/>
              </w:rPr>
            </m:ctrlPr>
          </m:sSubPr>
          <m:e>
            <m:r>
              <w:rPr>
                <w:rFonts w:ascii="Cambria Math" w:hAnsi="Cambria Math"/>
              </w:rPr>
              <m:t>D</m:t>
            </m:r>
          </m:e>
          <m:sub>
            <m:r>
              <w:rPr>
                <w:rFonts w:ascii="Cambria Math" w:hAnsi="Cambria Math" w:hint="eastAsia"/>
              </w:rPr>
              <m:t>i</m:t>
            </m:r>
            <m:r>
              <w:rPr>
                <w:rFonts w:ascii="Cambria Math" w:hAnsi="Cambria Math"/>
              </w:rPr>
              <m:t>,j</m:t>
            </m:r>
          </m:sub>
        </m:sSub>
      </m:oMath>
      <w:r w:rsidR="00210617">
        <w:rPr>
          <w:rFonts w:hint="eastAsia"/>
        </w:rPr>
        <w:t>：</w:t>
      </w:r>
    </w:p>
    <w:p w14:paraId="76D84204" w14:textId="0C8FFD3E" w:rsidR="00210617" w:rsidRDefault="00210617" w:rsidP="00210617">
      <w:pPr>
        <w:tabs>
          <w:tab w:val="center" w:pos="4439"/>
          <w:tab w:val="right" w:pos="8880"/>
        </w:tabs>
        <w:ind w:firstLineChars="200" w:firstLine="386"/>
      </w:pPr>
      <w:r>
        <w:tab/>
      </w:r>
      <m:oMath>
        <m:sSub>
          <m:sSubPr>
            <m:ctrlPr>
              <w:rPr>
                <w:rFonts w:ascii="Cambria Math" w:hAnsi="Cambria Math"/>
              </w:rPr>
            </m:ctrlPr>
          </m:sSubPr>
          <m:e>
            <m:r>
              <w:rPr>
                <w:rFonts w:ascii="Cambria Math" w:hAnsi="Cambria Math"/>
              </w:rPr>
              <m:t>D</m:t>
            </m:r>
          </m:e>
          <m:sub>
            <m:r>
              <w:rPr>
                <w:rFonts w:ascii="Cambria Math" w:hAnsi="Cambria Math" w:hint="eastAsia"/>
              </w:rPr>
              <m:t>i</m:t>
            </m:r>
            <m:r>
              <m:rPr>
                <m:sty m:val="p"/>
              </m:rPr>
              <w:rPr>
                <w:rFonts w:ascii="Cambria Math" w:hAnsi="Cambria Math"/>
              </w:rPr>
              <m:t>,</m:t>
            </m:r>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&amp;</m:t>
                </m:r>
                <m:r>
                  <w:rPr>
                    <w:rFonts w:ascii="Cambria Math" w:hAnsi="Cambria Math" w:hint="eastAsia"/>
                  </w:rPr>
                  <m:t>i</m:t>
                </m:r>
                <m:r>
                  <m:rPr>
                    <m:sty m:val="p"/>
                  </m:rPr>
                  <w:rPr>
                    <w:rFonts w:ascii="Cambria Math" w:hAnsi="Cambria Math"/>
                  </w:rPr>
                  <m:t xml:space="preserve">=0 </m:t>
                </m:r>
                <m:r>
                  <w:rPr>
                    <w:rFonts w:ascii="Cambria Math" w:hAnsi="Cambria Math"/>
                  </w:rPr>
                  <m:t>or</m:t>
                </m:r>
                <m:r>
                  <m:rPr>
                    <m:sty m:val="p"/>
                  </m:rPr>
                  <w:rPr>
                    <w:rFonts w:ascii="Cambria Math" w:hAnsi="Cambria Math"/>
                  </w:rPr>
                  <m:t xml:space="preserve"> </m:t>
                </m:r>
                <m:r>
                  <w:rPr>
                    <w:rFonts w:ascii="Cambria Math" w:hAnsi="Cambria Math"/>
                  </w:rPr>
                  <m:t>j</m:t>
                </m:r>
                <m:r>
                  <m:rPr>
                    <m:sty m:val="p"/>
                  </m:rPr>
                  <w:rPr>
                    <w:rFonts w:ascii="Cambria Math" w:hAnsi="Cambria Math"/>
                  </w:rPr>
                  <m:t>=0</m:t>
                </m:r>
              </m:e>
              <m:e>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&amp;</m:t>
                </m:r>
                <m:r>
                  <w:rPr>
                    <w:rFonts w:ascii="Cambria Math" w:hAnsi="Cambria Math"/>
                  </w:rPr>
                  <m:t>Otherwise</m:t>
                </m:r>
              </m:e>
            </m:eqArr>
          </m:e>
        </m:d>
      </m:oMath>
      <w:r>
        <w:tab/>
      </w:r>
      <w:r>
        <w:rPr>
          <w:rFonts w:hint="eastAsia"/>
        </w:rPr>
        <w:t>（</w:t>
      </w:r>
      <w:r>
        <w:rPr>
          <w:rFonts w:hint="eastAsia"/>
        </w:rPr>
        <w:t>3</w:t>
      </w:r>
      <w:r>
        <w:rPr>
          <w:rFonts w:hint="eastAsia"/>
        </w:rPr>
        <w:t>）</w:t>
      </w:r>
    </w:p>
    <w:p w14:paraId="0AF2D877" w14:textId="6D063C7B" w:rsidR="00210617" w:rsidRDefault="00615681" w:rsidP="00615681">
      <w:pPr>
        <w:tabs>
          <w:tab w:val="center" w:pos="4439"/>
          <w:tab w:val="right" w:pos="8880"/>
        </w:tabs>
      </w:pPr>
      <w:r>
        <w:rPr>
          <w:rFonts w:hint="eastAsia"/>
        </w:rPr>
        <w:t>然后分别计算处理前后的残差总能量</w:t>
      </w:r>
      <m:oMath>
        <m:sSub>
          <m:sSubPr>
            <m:ctrlPr>
              <w:rPr>
                <w:rFonts w:ascii="Cambria Math" w:hAnsi="Cambria Math"/>
                <w:i/>
              </w:rPr>
            </m:ctrlPr>
          </m:sSubPr>
          <m:e>
            <m:r>
              <w:rPr>
                <w:rFonts w:ascii="Cambria Math" w:hAnsi="Cambria Math"/>
              </w:rPr>
              <m:t>E</m:t>
            </m:r>
          </m:e>
          <m:sub>
            <m:r>
              <w:rPr>
                <w:rFonts w:ascii="Cambria Math" w:hAnsi="Cambria Math" w:hint="eastAsia"/>
              </w:rPr>
              <m:t>src</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R-MED</m:t>
            </m:r>
          </m:sub>
        </m:sSub>
      </m:oMath>
      <w:r>
        <w:rPr>
          <w:rFonts w:hint="eastAsia"/>
        </w:rPr>
        <w:t>：</w:t>
      </w:r>
    </w:p>
    <w:p w14:paraId="12FD38BA" w14:textId="0A74EC4A" w:rsidR="00615681" w:rsidRDefault="00615681" w:rsidP="008C0E3B">
      <w:pPr>
        <w:tabs>
          <w:tab w:val="right" w:pos="5245"/>
          <w:tab w:val="right" w:pos="8880"/>
        </w:tabs>
        <w:ind w:firstLineChars="200" w:firstLine="386"/>
      </w:pPr>
      <w:r>
        <w:tab/>
      </w:r>
      <m:oMath>
        <m:sSub>
          <m:sSubPr>
            <m:ctrlPr>
              <w:rPr>
                <w:rFonts w:ascii="Cambria Math" w:hAnsi="Cambria Math"/>
              </w:rPr>
            </m:ctrlPr>
          </m:sSubPr>
          <m:e>
            <m:r>
              <w:rPr>
                <w:rFonts w:ascii="Cambria Math" w:hAnsi="Cambria Math"/>
              </w:rPr>
              <m:t>E</m:t>
            </m:r>
          </m:e>
          <m:sub>
            <m:r>
              <w:rPr>
                <w:rFonts w:ascii="Cambria Math" w:hAnsi="Cambria Math" w:hint="eastAsia"/>
              </w:rPr>
              <m:t>src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nary>
              <m:naryPr>
                <m:chr m:val="∑"/>
                <m:limLoc m:val="undOvr"/>
                <m:supHide m:val="1"/>
                <m:ctrlPr>
                  <w:rPr>
                    <w:rFonts w:ascii="Cambria Math" w:hAnsi="Cambria Math"/>
                  </w:rPr>
                </m:ctrlPr>
              </m:naryPr>
              <m:sub>
                <m:r>
                  <w:rPr>
                    <w:rFonts w:ascii="Cambria Math" w:hAnsi="Cambria Math"/>
                  </w:rPr>
                  <m:t>j</m:t>
                </m:r>
              </m:sub>
              <m:sup/>
              <m:e>
                <m:sSubSup>
                  <m:sSubSupPr>
                    <m:ctrlPr>
                      <w:rPr>
                        <w:rFonts w:ascii="Cambria Math" w:hAnsi="Cambria Math"/>
                      </w:rPr>
                    </m:ctrlPr>
                  </m:sSubSup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e>
            </m:nary>
          </m:e>
        </m:nary>
      </m:oMath>
      <w:r>
        <w:tab/>
      </w:r>
      <w:r>
        <w:rPr>
          <w:rFonts w:hint="eastAsia"/>
        </w:rPr>
        <w:t>（</w:t>
      </w:r>
      <w:r>
        <w:rPr>
          <w:rFonts w:hint="eastAsia"/>
        </w:rPr>
        <w:t>4</w:t>
      </w:r>
      <w:r>
        <w:rPr>
          <w:rFonts w:hint="eastAsia"/>
        </w:rPr>
        <w:t>）</w:t>
      </w:r>
    </w:p>
    <w:p w14:paraId="1612111D" w14:textId="796D16DF" w:rsidR="00615681" w:rsidRPr="00615681" w:rsidRDefault="00615681" w:rsidP="008C0E3B">
      <w:pPr>
        <w:tabs>
          <w:tab w:val="right" w:pos="5245"/>
          <w:tab w:val="right" w:pos="8880"/>
        </w:tabs>
        <w:ind w:firstLineChars="200" w:firstLine="386"/>
      </w:pPr>
      <w:r>
        <w:tab/>
      </w:r>
      <m:oMath>
        <m:sSub>
          <m:sSubPr>
            <m:ctrlPr>
              <w:rPr>
                <w:rFonts w:ascii="Cambria Math" w:hAnsi="Cambria Math"/>
              </w:rPr>
            </m:ctrlPr>
          </m:sSubPr>
          <m:e>
            <m:r>
              <w:rPr>
                <w:rFonts w:ascii="Cambria Math" w:hAnsi="Cambria Math"/>
              </w:rPr>
              <m:t>E</m:t>
            </m:r>
          </m:e>
          <m:sub>
            <m:r>
              <w:rPr>
                <w:rFonts w:ascii="Cambria Math" w:hAnsi="Cambria Math"/>
              </w:rPr>
              <m:t>R</m:t>
            </m:r>
            <m:r>
              <m:rPr>
                <m:sty m:val="p"/>
              </m:rPr>
              <w:rPr>
                <w:rFonts w:ascii="Cambria Math" w:hAnsi="Cambria Math"/>
              </w:rPr>
              <m:t>-</m:t>
            </m:r>
            <m:r>
              <w:rPr>
                <w:rFonts w:ascii="Cambria Math" w:hAnsi="Cambria Math"/>
              </w:rPr>
              <m:t>MED</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nary>
              <m:naryPr>
                <m:chr m:val="∑"/>
                <m:limLoc m:val="undOvr"/>
                <m:supHide m:val="1"/>
                <m:ctrlPr>
                  <w:rPr>
                    <w:rFonts w:ascii="Cambria Math" w:hAnsi="Cambria Math"/>
                  </w:rPr>
                </m:ctrlPr>
              </m:naryPr>
              <m:sub>
                <m:r>
                  <w:rPr>
                    <w:rFonts w:ascii="Cambria Math" w:hAnsi="Cambria Math"/>
                  </w:rPr>
                  <m:t>j</m:t>
                </m:r>
              </m:sub>
              <m:sup/>
              <m:e>
                <m:sSubSup>
                  <m:sSubSupPr>
                    <m:ctrlPr>
                      <w:rPr>
                        <w:rFonts w:ascii="Cambria Math" w:hAnsi="Cambria Math"/>
                      </w:rPr>
                    </m:ctrlPr>
                  </m:sSubSup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e>
            </m:nary>
          </m:e>
        </m:nary>
      </m:oMath>
      <w:r>
        <w:tab/>
      </w:r>
      <w:r>
        <w:rPr>
          <w:rFonts w:hint="eastAsia"/>
        </w:rPr>
        <w:t>（</w:t>
      </w:r>
      <w:r>
        <w:t>5</w:t>
      </w:r>
      <w:r>
        <w:rPr>
          <w:rFonts w:hint="eastAsia"/>
        </w:rPr>
        <w:t>）</w:t>
      </w:r>
    </w:p>
    <w:p w14:paraId="025BD2DA" w14:textId="0D396CC3" w:rsidR="00A67722" w:rsidRDefault="006E7A06" w:rsidP="006E7A06">
      <w:pPr>
        <w:pStyle w:val="a"/>
        <w:framePr w:w="3404" w:wrap="around" w:hAnchor="page" w:x="7313" w:y="190"/>
      </w:pPr>
      <w:r>
        <w:rPr>
          <w:noProof/>
        </w:rPr>
        <w:drawing>
          <wp:inline distT="0" distB="0" distL="0" distR="0" wp14:anchorId="7996A895" wp14:editId="20663CDB">
            <wp:extent cx="2200275" cy="1323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1323975"/>
                    </a:xfrm>
                    <a:prstGeom prst="rect">
                      <a:avLst/>
                    </a:prstGeom>
                    <a:noFill/>
                    <a:ln>
                      <a:noFill/>
                    </a:ln>
                  </pic:spPr>
                </pic:pic>
              </a:graphicData>
            </a:graphic>
          </wp:inline>
        </w:drawing>
      </w:r>
    </w:p>
    <w:p w14:paraId="17B4A201" w14:textId="231FE101" w:rsidR="00A67722" w:rsidRDefault="00A67722" w:rsidP="006E7A06">
      <w:pPr>
        <w:pStyle w:val="a"/>
        <w:framePr w:w="3404" w:wrap="around" w:hAnchor="page" w:x="7313" w:y="190"/>
        <w:rPr>
          <w:rFonts w:ascii="华文仿宋" w:eastAsia="华文仿宋" w:hAnsi="华文仿宋"/>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1F49">
        <w:rPr>
          <w:noProof/>
        </w:rPr>
        <w:t>4</w:t>
      </w:r>
      <w:r>
        <w:fldChar w:fldCharType="end"/>
      </w:r>
      <w:r>
        <w:t xml:space="preserve"> </w:t>
      </w:r>
      <w:r>
        <w:rPr>
          <w:rFonts w:hint="eastAsia"/>
        </w:rPr>
        <w:t>一个经过</w:t>
      </w:r>
      <w:r>
        <w:rPr>
          <w:rFonts w:hint="eastAsia"/>
        </w:rPr>
        <w:t>R</w:t>
      </w:r>
      <w:r>
        <w:t>-MED</w:t>
      </w:r>
      <w:r>
        <w:rPr>
          <w:rFonts w:hint="eastAsia"/>
        </w:rPr>
        <w:t>处理的预测单元</w:t>
      </w:r>
    </w:p>
    <w:p w14:paraId="429981B7" w14:textId="488C65B9" w:rsidR="00615681" w:rsidRDefault="00615681" w:rsidP="00615681">
      <w:pPr>
        <w:tabs>
          <w:tab w:val="center" w:pos="4439"/>
          <w:tab w:val="right" w:pos="8880"/>
        </w:tabs>
      </w:pPr>
      <w:r>
        <w:rPr>
          <w:rFonts w:hint="eastAsia"/>
        </w:rPr>
        <w:t>最</w:t>
      </w:r>
      <w:r w:rsidRPr="00073311">
        <w:rPr>
          <w:rFonts w:hint="eastAsia"/>
        </w:rPr>
        <w:t>后选择总能量较小的一组进行熵编码。通过残差的总能量判断是否选用经过二次处理的残差是因为，</w:t>
      </w:r>
      <w:r w:rsidRPr="00073311">
        <w:rPr>
          <w:rFonts w:hint="eastAsia"/>
        </w:rPr>
        <w:t>H</w:t>
      </w:r>
      <w:r w:rsidRPr="00073311">
        <w:t>.26X</w:t>
      </w:r>
      <w:r w:rsidRPr="00073311">
        <w:rPr>
          <w:rFonts w:hint="eastAsia"/>
        </w:rPr>
        <w:t>在对预测残差进行编码前</w:t>
      </w:r>
      <w:r w:rsidR="008C0E3B" w:rsidRPr="00073311">
        <w:rPr>
          <w:rFonts w:hint="eastAsia"/>
        </w:rPr>
        <w:t>，需要</w:t>
      </w:r>
      <w:r w:rsidRPr="00073311">
        <w:rPr>
          <w:rFonts w:hint="eastAsia"/>
        </w:rPr>
        <w:t>使用哥伦布</w:t>
      </w:r>
      <w:r w:rsidRPr="00073311">
        <w:rPr>
          <w:rFonts w:hint="eastAsia"/>
        </w:rPr>
        <w:t>-</w:t>
      </w:r>
      <w:r w:rsidRPr="00073311">
        <w:rPr>
          <w:rFonts w:hint="eastAsia"/>
        </w:rPr>
        <w:t>莱斯码（</w:t>
      </w:r>
      <w:r w:rsidRPr="00073311">
        <w:rPr>
          <w:rFonts w:hint="eastAsia"/>
        </w:rPr>
        <w:t>Golomb</w:t>
      </w:r>
      <w:r w:rsidRPr="00073311">
        <w:t>-</w:t>
      </w:r>
      <w:r w:rsidRPr="00073311">
        <w:rPr>
          <w:rFonts w:hint="eastAsia"/>
        </w:rPr>
        <w:t>Rice</w:t>
      </w:r>
      <w:r w:rsidRPr="00073311">
        <w:rPr>
          <w:rFonts w:hint="eastAsia"/>
        </w:rPr>
        <w:t>）或指数哥伦布码（</w:t>
      </w:r>
      <w:r w:rsidRPr="00073311">
        <w:rPr>
          <w:rFonts w:hint="eastAsia"/>
        </w:rPr>
        <w:t>Exp</w:t>
      </w:r>
      <w:r w:rsidRPr="00073311">
        <w:t>-Golomb</w:t>
      </w:r>
      <w:r w:rsidRPr="00073311">
        <w:rPr>
          <w:rFonts w:hint="eastAsia"/>
        </w:rPr>
        <w:t>）对其进行二值化</w:t>
      </w:r>
      <w:r>
        <w:rPr>
          <w:rFonts w:ascii="宋体" w:hAnsi="华文仿宋" w:hint="eastAsia"/>
        </w:rPr>
        <w:t>，二值化后码字的长度</w:t>
      </w:r>
      <w:r w:rsidR="008C0E3B">
        <w:rPr>
          <w:rFonts w:ascii="宋体" w:hAnsi="华文仿宋" w:hint="eastAsia"/>
        </w:rPr>
        <w:t>将</w:t>
      </w:r>
      <w:r>
        <w:rPr>
          <w:rFonts w:ascii="宋体" w:hAnsi="华文仿宋" w:hint="eastAsia"/>
        </w:rPr>
        <w:t>与残差的绝对幅值呈指数关系</w:t>
      </w:r>
      <w:r w:rsidR="008C0E3B">
        <w:rPr>
          <w:rFonts w:ascii="宋体" w:hAnsi="华文仿宋"/>
        </w:rPr>
        <w:fldChar w:fldCharType="begin"/>
      </w:r>
      <w:r w:rsidR="00830A52">
        <w:rPr>
          <w:rFonts w:ascii="宋体" w:hAnsi="华文仿宋"/>
        </w:rPr>
        <w:instrText xml:space="preserve"> ADDIN ZOTERO_ITEM CSL_CITATION {"citationID":"XOXMzany","properties":{"formattedCitation":"\\super [16]\\nosupersub{}","plainCitation":"[16]","noteIndex":0},"citationItems":[{"id":531,"uris":["http://zotero.org/users/5591422/items/IDUCJWP7"],"uri":["http://zotero.org/users/5591422/items/IDUCJWP7"],"itemData":{"id":531,"type":"article-journal","abstract":"This paper describes transform coefficient coding in the draft international standard of High Efficiency Video Coding (HEVC) specification and the driving motivations behind its design. Transform coefficient coding in HEVC encompasses the scanning patterns and coding methods for the last significant coefficient, significance map, coefficient levels, and sign data. Special attention is paid to the new methods of last significant coefficient coding, multilevel significance maps, high-throughput binarization, and sign data hiding. Experimental results are provided to evaluate the performance of transform coefficient coding in HEVC.","container-title":"IEEE Transactions on Circuits and Systems for Video Technology","DOI":"10.1109/TCSVT.2012.2223055","ISSN":"1558-2205","issue":"12","note":"event: IEEE Transactions on Circuits and Systems for Video Technology","page":"1765-1777","source":"IEEE Xplore","title":"Transform Coefficient Coding in HEVC","volume":"22","author":[{"family":"Sole","given":"J."},{"family":"Joshi","given":"R."},{"family":"Nguyen","given":"N."},{"family":"Ji","given":"T."},{"family":"Karczewicz","given":"M."},{"family":"Clare","given":"G."},{"family":"Henry","given":"F."},{"family":"Duenas","given":"A."}],"issued":{"date-parts":[["2012",12]]}}}],"schema":"https://github.com/citation-style-language/schema/raw/master/csl-citation.json"} </w:instrText>
      </w:r>
      <w:r w:rsidR="008C0E3B">
        <w:rPr>
          <w:rFonts w:ascii="宋体" w:hAnsi="华文仿宋"/>
        </w:rPr>
        <w:fldChar w:fldCharType="separate"/>
      </w:r>
      <w:r w:rsidR="00830A52" w:rsidRPr="00830A52">
        <w:rPr>
          <w:rFonts w:ascii="宋体" w:hAnsi="宋体"/>
          <w:kern w:val="0"/>
          <w:vertAlign w:val="superscript"/>
        </w:rPr>
        <w:t>[16]</w:t>
      </w:r>
      <w:r w:rsidR="008C0E3B">
        <w:rPr>
          <w:rFonts w:ascii="宋体" w:hAnsi="华文仿宋"/>
        </w:rPr>
        <w:fldChar w:fldCharType="end"/>
      </w:r>
      <w:r w:rsidR="008C0E3B">
        <w:rPr>
          <w:rFonts w:ascii="宋体" w:hAnsi="华文仿宋" w:hint="eastAsia"/>
        </w:rPr>
        <w:t>。图4是一个</w:t>
      </w:r>
      <w:r w:rsidR="008C0E3B">
        <w:t>4</w:t>
      </w:r>
      <w:r w:rsidR="008C0E3B">
        <w:rPr>
          <w:rFonts w:hint="eastAsia"/>
        </w:rPr>
        <w:t>×</w:t>
      </w:r>
      <w:r w:rsidR="008C0E3B">
        <w:t>4</w:t>
      </w:r>
      <w:r w:rsidR="008C0E3B">
        <w:rPr>
          <w:rFonts w:hint="eastAsia"/>
        </w:rPr>
        <w:t>的预测单元经过</w:t>
      </w:r>
      <w:r w:rsidR="00A01190">
        <w:rPr>
          <w:rFonts w:hint="eastAsia"/>
        </w:rPr>
        <w:t>H</w:t>
      </w:r>
      <w:r w:rsidR="00A01190">
        <w:t xml:space="preserve">.265 + </w:t>
      </w:r>
      <w:r w:rsidR="008C0E3B">
        <w:rPr>
          <w:rFonts w:hint="eastAsia"/>
        </w:rPr>
        <w:t>R</w:t>
      </w:r>
      <w:r w:rsidR="008C0E3B">
        <w:t>-MED</w:t>
      </w:r>
      <w:r w:rsidR="008C0E3B">
        <w:rPr>
          <w:rFonts w:hint="eastAsia"/>
        </w:rPr>
        <w:t>算法处理</w:t>
      </w:r>
      <w:r w:rsidR="003B63A0">
        <w:rPr>
          <w:rFonts w:hint="eastAsia"/>
        </w:rPr>
        <w:t>前</w:t>
      </w:r>
      <w:r w:rsidR="008C0E3B">
        <w:rPr>
          <w:rFonts w:hint="eastAsia"/>
        </w:rPr>
        <w:t>后的效果。</w:t>
      </w:r>
    </w:p>
    <w:p w14:paraId="1A6B38FB" w14:textId="09C3869E" w:rsidR="00A67722" w:rsidRPr="00615681" w:rsidRDefault="00A67722" w:rsidP="00B02688">
      <w:pPr>
        <w:ind w:firstLineChars="200" w:firstLine="386"/>
      </w:pPr>
      <w:r>
        <w:rPr>
          <w:rFonts w:hint="eastAsia"/>
        </w:rPr>
        <w:t>为了验证</w:t>
      </w:r>
      <w:r>
        <w:rPr>
          <w:rFonts w:hint="eastAsia"/>
        </w:rPr>
        <w:t>R</w:t>
      </w:r>
      <w:r>
        <w:t>-MED</w:t>
      </w:r>
      <w:r>
        <w:t>算法</w:t>
      </w:r>
      <w:r>
        <w:rPr>
          <w:rFonts w:hint="eastAsia"/>
        </w:rPr>
        <w:t>的有效性，统计了</w:t>
      </w:r>
      <w:r w:rsidR="00A01190">
        <w:rPr>
          <w:rFonts w:hint="eastAsia"/>
        </w:rPr>
        <w:t>在</w:t>
      </w:r>
      <w:r w:rsidR="00A01190">
        <w:rPr>
          <w:rFonts w:hint="eastAsia"/>
        </w:rPr>
        <w:t>H</w:t>
      </w:r>
      <w:r w:rsidR="00A01190">
        <w:t>.265</w:t>
      </w:r>
      <w:r w:rsidR="00A01190">
        <w:rPr>
          <w:rFonts w:hint="eastAsia"/>
        </w:rPr>
        <w:t>标准下，</w:t>
      </w:r>
      <w:r>
        <w:rPr>
          <w:rFonts w:hint="eastAsia"/>
        </w:rPr>
        <w:t>部分测试序列第</w:t>
      </w:r>
      <w:r>
        <w:rPr>
          <w:rFonts w:hint="eastAsia"/>
        </w:rPr>
        <w:t>1</w:t>
      </w:r>
      <w:r>
        <w:t>帧</w:t>
      </w:r>
      <w:r>
        <w:rPr>
          <w:rFonts w:hint="eastAsia"/>
        </w:rPr>
        <w:t>经过算法处理后整体能量的变化率。统计结果如表</w:t>
      </w:r>
      <w:r>
        <w:rPr>
          <w:rFonts w:hint="eastAsia"/>
        </w:rPr>
        <w:t>1</w:t>
      </w:r>
      <w:r>
        <w:t>所示</w:t>
      </w:r>
      <w:r w:rsidR="00440826">
        <w:rPr>
          <w:rFonts w:hint="eastAsia"/>
        </w:rPr>
        <w:t>，同时绘制测试序列“</w:t>
      </w:r>
      <w:r w:rsidR="00440826" w:rsidRPr="00440826">
        <w:t>KristenAndSara</w:t>
      </w:r>
      <w:r w:rsidR="00440826">
        <w:rPr>
          <w:rFonts w:hint="eastAsia"/>
        </w:rPr>
        <w:t>”第一帧经过算法处理前后的残差图像</w:t>
      </w:r>
      <w:r w:rsidR="00B02688">
        <w:rPr>
          <w:rFonts w:hint="eastAsia"/>
        </w:rPr>
        <w:t>（数值整体平移了</w:t>
      </w:r>
      <w:r w:rsidR="00B02688">
        <w:rPr>
          <w:rFonts w:hint="eastAsia"/>
        </w:rPr>
        <w:t>1</w:t>
      </w:r>
      <w:r w:rsidR="00B02688">
        <w:t>28</w:t>
      </w:r>
      <w:r w:rsidR="00B02688">
        <w:rPr>
          <w:rFonts w:hint="eastAsia"/>
        </w:rPr>
        <w:t>以绘制负值）</w:t>
      </w:r>
      <w:r w:rsidR="00440826">
        <w:rPr>
          <w:rFonts w:hint="eastAsia"/>
        </w:rPr>
        <w:t>，如图</w:t>
      </w:r>
      <w:r w:rsidR="00440826">
        <w:rPr>
          <w:rFonts w:hint="eastAsia"/>
        </w:rPr>
        <w:t>5</w:t>
      </w:r>
      <w:r w:rsidR="00440826">
        <w:rPr>
          <w:rFonts w:hint="eastAsia"/>
        </w:rPr>
        <w:t>所示</w:t>
      </w:r>
      <w:r w:rsidR="00B02688">
        <w:rPr>
          <w:rFonts w:hint="eastAsia"/>
        </w:rPr>
        <w:t>。</w:t>
      </w:r>
      <w:r w:rsidR="00B02688" w:rsidRPr="00A6646C">
        <w:rPr>
          <w:rFonts w:hint="eastAsia"/>
        </w:rPr>
        <w:t>统计结果</w:t>
      </w:r>
      <w:r w:rsidR="00B02688">
        <w:rPr>
          <w:rFonts w:hint="eastAsia"/>
        </w:rPr>
        <w:t>显示单帧图像的残差能量平均降低了</w:t>
      </w:r>
      <w:r w:rsidR="00B02688">
        <w:rPr>
          <w:rFonts w:hint="eastAsia"/>
        </w:rPr>
        <w:t>6</w:t>
      </w:r>
      <w:r w:rsidR="00B02688">
        <w:t>7.9%</w:t>
      </w:r>
      <w:r w:rsidR="00B02688">
        <w:rPr>
          <w:rFonts w:hint="eastAsia"/>
        </w:rPr>
        <w:t>，观察“</w:t>
      </w:r>
      <w:r w:rsidR="00B02688" w:rsidRPr="00440826">
        <w:t>KristenAndSara</w:t>
      </w:r>
      <w:r w:rsidR="00B02688">
        <w:rPr>
          <w:rFonts w:hint="eastAsia"/>
        </w:rPr>
        <w:t>”第一帧的残差图像发现边缘特征极大减少，证明</w:t>
      </w:r>
      <w:r w:rsidR="00B02688">
        <w:rPr>
          <w:rFonts w:hint="eastAsia"/>
        </w:rPr>
        <w:t>R</w:t>
      </w:r>
      <w:r w:rsidR="00B02688">
        <w:t>-MED</w:t>
      </w:r>
      <w:r w:rsidR="00B02688">
        <w:rPr>
          <w:rFonts w:hint="eastAsia"/>
        </w:rPr>
        <w:t>算法对预测残差图像有很</w:t>
      </w:r>
      <w:r w:rsidR="003A6707">
        <w:rPr>
          <w:rFonts w:hint="eastAsia"/>
        </w:rPr>
        <w:t>准确的预测</w:t>
      </w:r>
      <w:r w:rsidR="00B02688">
        <w:rPr>
          <w:rFonts w:hint="eastAsia"/>
        </w:rPr>
        <w:t>能力。</w:t>
      </w:r>
    </w:p>
    <w:p w14:paraId="18A1456B" w14:textId="5A434C3F" w:rsidR="00A6646C" w:rsidRPr="00A6646C" w:rsidRDefault="00A6646C" w:rsidP="00A6646C">
      <w:pPr>
        <w:pStyle w:val="Caption"/>
        <w:keepNext/>
        <w:jc w:val="center"/>
        <w:rPr>
          <w:rFonts w:eastAsia="黑体"/>
          <w:sz w:val="21"/>
        </w:rPr>
      </w:pPr>
      <w:r w:rsidRPr="00A6646C">
        <w:rPr>
          <w:rFonts w:eastAsia="黑体" w:hint="eastAsia"/>
          <w:sz w:val="21"/>
        </w:rPr>
        <w:t>表</w:t>
      </w:r>
      <w:r w:rsidRPr="00A6646C">
        <w:rPr>
          <w:rFonts w:eastAsia="黑体" w:hint="eastAsia"/>
          <w:sz w:val="21"/>
        </w:rPr>
        <w:t xml:space="preserve"> </w:t>
      </w:r>
      <w:r w:rsidRPr="00A6646C">
        <w:rPr>
          <w:rFonts w:eastAsia="黑体"/>
          <w:sz w:val="21"/>
        </w:rPr>
        <w:fldChar w:fldCharType="begin"/>
      </w:r>
      <w:r w:rsidRPr="00A6646C">
        <w:rPr>
          <w:rFonts w:eastAsia="黑体"/>
          <w:sz w:val="21"/>
        </w:rPr>
        <w:instrText xml:space="preserve"> </w:instrText>
      </w:r>
      <w:r w:rsidRPr="00A6646C">
        <w:rPr>
          <w:rFonts w:eastAsia="黑体" w:hint="eastAsia"/>
          <w:sz w:val="21"/>
        </w:rPr>
        <w:instrText xml:space="preserve">SEQ </w:instrText>
      </w:r>
      <w:r w:rsidRPr="00A6646C">
        <w:rPr>
          <w:rFonts w:eastAsia="黑体" w:hint="eastAsia"/>
          <w:sz w:val="21"/>
        </w:rPr>
        <w:instrText>表</w:instrText>
      </w:r>
      <w:r w:rsidRPr="00A6646C">
        <w:rPr>
          <w:rFonts w:eastAsia="黑体" w:hint="eastAsia"/>
          <w:sz w:val="21"/>
        </w:rPr>
        <w:instrText xml:space="preserve"> \* ARABIC</w:instrText>
      </w:r>
      <w:r w:rsidRPr="00A6646C">
        <w:rPr>
          <w:rFonts w:eastAsia="黑体"/>
          <w:sz w:val="21"/>
        </w:rPr>
        <w:instrText xml:space="preserve"> </w:instrText>
      </w:r>
      <w:r w:rsidRPr="00A6646C">
        <w:rPr>
          <w:rFonts w:eastAsia="黑体"/>
          <w:sz w:val="21"/>
        </w:rPr>
        <w:fldChar w:fldCharType="separate"/>
      </w:r>
      <w:r w:rsidRPr="00A6646C">
        <w:rPr>
          <w:rFonts w:eastAsia="黑体"/>
          <w:sz w:val="21"/>
        </w:rPr>
        <w:t>1</w:t>
      </w:r>
      <w:r w:rsidRPr="00A6646C">
        <w:rPr>
          <w:rFonts w:eastAsia="黑体"/>
          <w:sz w:val="21"/>
        </w:rPr>
        <w:fldChar w:fldCharType="end"/>
      </w:r>
      <w:r w:rsidRPr="00A6646C">
        <w:rPr>
          <w:rFonts w:eastAsia="黑体"/>
          <w:sz w:val="21"/>
        </w:rPr>
        <w:t xml:space="preserve"> </w:t>
      </w:r>
      <w:r w:rsidRPr="00A6646C">
        <w:rPr>
          <w:rFonts w:eastAsia="黑体" w:hint="eastAsia"/>
          <w:sz w:val="21"/>
        </w:rPr>
        <w:t>应用</w:t>
      </w:r>
      <w:r w:rsidR="00440826">
        <w:rPr>
          <w:rFonts w:eastAsia="黑体" w:hint="eastAsia"/>
          <w:sz w:val="21"/>
        </w:rPr>
        <w:t>H</w:t>
      </w:r>
      <w:r w:rsidR="00440826">
        <w:rPr>
          <w:rFonts w:eastAsia="黑体"/>
          <w:sz w:val="21"/>
        </w:rPr>
        <w:t xml:space="preserve">.265 + </w:t>
      </w:r>
      <w:r w:rsidRPr="00A6646C">
        <w:rPr>
          <w:rFonts w:eastAsia="黑体" w:hint="eastAsia"/>
          <w:sz w:val="21"/>
        </w:rPr>
        <w:t>R</w:t>
      </w:r>
      <w:r w:rsidRPr="00A6646C">
        <w:rPr>
          <w:rFonts w:eastAsia="黑体"/>
          <w:sz w:val="21"/>
        </w:rPr>
        <w:t>-MED</w:t>
      </w:r>
      <w:r w:rsidRPr="00A6646C">
        <w:rPr>
          <w:rFonts w:eastAsia="黑体" w:hint="eastAsia"/>
          <w:sz w:val="21"/>
        </w:rPr>
        <w:t>算法后残差能量的变化率</w:t>
      </w:r>
    </w:p>
    <w:tbl>
      <w:tblPr>
        <w:tblW w:w="5000" w:type="pct"/>
        <w:tblLook w:val="04A0" w:firstRow="1" w:lastRow="0" w:firstColumn="1" w:lastColumn="0" w:noHBand="0" w:noVBand="1"/>
      </w:tblPr>
      <w:tblGrid>
        <w:gridCol w:w="925"/>
        <w:gridCol w:w="1389"/>
        <w:gridCol w:w="1105"/>
        <w:gridCol w:w="1788"/>
        <w:gridCol w:w="2231"/>
        <w:gridCol w:w="1442"/>
      </w:tblGrid>
      <w:tr w:rsidR="00A6646C" w:rsidRPr="00A67722" w14:paraId="4DDF4F80" w14:textId="77777777" w:rsidTr="00A6646C">
        <w:trPr>
          <w:trHeight w:val="285"/>
        </w:trPr>
        <w:tc>
          <w:tcPr>
            <w:tcW w:w="521" w:type="pct"/>
            <w:tcBorders>
              <w:top w:val="single" w:sz="8" w:space="0" w:color="auto"/>
              <w:left w:val="nil"/>
              <w:bottom w:val="single" w:sz="4" w:space="0" w:color="auto"/>
              <w:right w:val="nil"/>
            </w:tcBorders>
            <w:shd w:val="clear" w:color="auto" w:fill="auto"/>
            <w:noWrap/>
            <w:vAlign w:val="center"/>
            <w:hideMark/>
          </w:tcPr>
          <w:p w14:paraId="2E005FDF"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序列类别</w:t>
            </w:r>
          </w:p>
        </w:tc>
        <w:tc>
          <w:tcPr>
            <w:tcW w:w="782" w:type="pct"/>
            <w:tcBorders>
              <w:top w:val="single" w:sz="8" w:space="0" w:color="auto"/>
              <w:left w:val="nil"/>
              <w:bottom w:val="single" w:sz="4" w:space="0" w:color="auto"/>
              <w:right w:val="nil"/>
            </w:tcBorders>
            <w:shd w:val="clear" w:color="auto" w:fill="auto"/>
            <w:noWrap/>
            <w:vAlign w:val="center"/>
            <w:hideMark/>
          </w:tcPr>
          <w:p w14:paraId="5F6AB74A"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序列</w:t>
            </w:r>
          </w:p>
        </w:tc>
        <w:tc>
          <w:tcPr>
            <w:tcW w:w="622" w:type="pct"/>
            <w:tcBorders>
              <w:top w:val="single" w:sz="8" w:space="0" w:color="auto"/>
              <w:left w:val="nil"/>
              <w:bottom w:val="single" w:sz="4" w:space="0" w:color="auto"/>
              <w:right w:val="nil"/>
            </w:tcBorders>
            <w:shd w:val="clear" w:color="auto" w:fill="auto"/>
            <w:noWrap/>
            <w:vAlign w:val="center"/>
            <w:hideMark/>
          </w:tcPr>
          <w:p w14:paraId="1C068473"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分辨率</w:t>
            </w:r>
          </w:p>
        </w:tc>
        <w:tc>
          <w:tcPr>
            <w:tcW w:w="1007" w:type="pct"/>
            <w:tcBorders>
              <w:top w:val="single" w:sz="8" w:space="0" w:color="auto"/>
              <w:left w:val="nil"/>
              <w:bottom w:val="single" w:sz="4" w:space="0" w:color="auto"/>
              <w:right w:val="nil"/>
            </w:tcBorders>
            <w:shd w:val="clear" w:color="auto" w:fill="auto"/>
            <w:noWrap/>
            <w:vAlign w:val="center"/>
            <w:hideMark/>
          </w:tcPr>
          <w:p w14:paraId="4113FF34"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原始预测残差总能量</w:t>
            </w:r>
          </w:p>
        </w:tc>
        <w:tc>
          <w:tcPr>
            <w:tcW w:w="1256" w:type="pct"/>
            <w:tcBorders>
              <w:top w:val="single" w:sz="8" w:space="0" w:color="auto"/>
              <w:left w:val="nil"/>
              <w:bottom w:val="single" w:sz="4" w:space="0" w:color="auto"/>
              <w:right w:val="nil"/>
            </w:tcBorders>
            <w:shd w:val="clear" w:color="auto" w:fill="auto"/>
            <w:noWrap/>
            <w:vAlign w:val="center"/>
            <w:hideMark/>
          </w:tcPr>
          <w:p w14:paraId="3732360C"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R-MED</w:t>
            </w:r>
            <w:r w:rsidRPr="00A67722">
              <w:rPr>
                <w:rFonts w:cs="宋体" w:hint="eastAsia"/>
                <w:color w:val="000000"/>
                <w:kern w:val="0"/>
                <w:sz w:val="18"/>
                <w:szCs w:val="22"/>
              </w:rPr>
              <w:t>处理后残差总能量</w:t>
            </w:r>
          </w:p>
        </w:tc>
        <w:tc>
          <w:tcPr>
            <w:tcW w:w="812" w:type="pct"/>
            <w:tcBorders>
              <w:top w:val="single" w:sz="8" w:space="0" w:color="auto"/>
              <w:left w:val="nil"/>
              <w:bottom w:val="single" w:sz="4" w:space="0" w:color="auto"/>
              <w:right w:val="nil"/>
            </w:tcBorders>
            <w:shd w:val="clear" w:color="auto" w:fill="auto"/>
            <w:noWrap/>
            <w:vAlign w:val="center"/>
            <w:hideMark/>
          </w:tcPr>
          <w:p w14:paraId="1C504121"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残差能量变化率</w:t>
            </w:r>
          </w:p>
        </w:tc>
      </w:tr>
      <w:tr w:rsidR="00A67722" w:rsidRPr="00A67722" w14:paraId="71EAE2CA" w14:textId="77777777" w:rsidTr="00A6646C">
        <w:trPr>
          <w:trHeight w:val="285"/>
        </w:trPr>
        <w:tc>
          <w:tcPr>
            <w:tcW w:w="521" w:type="pct"/>
            <w:tcBorders>
              <w:top w:val="nil"/>
              <w:left w:val="nil"/>
              <w:bottom w:val="nil"/>
              <w:right w:val="nil"/>
            </w:tcBorders>
            <w:shd w:val="clear" w:color="auto" w:fill="auto"/>
            <w:noWrap/>
            <w:vAlign w:val="center"/>
            <w:hideMark/>
          </w:tcPr>
          <w:p w14:paraId="0AF9CA67"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A</w:t>
            </w:r>
          </w:p>
        </w:tc>
        <w:tc>
          <w:tcPr>
            <w:tcW w:w="782" w:type="pct"/>
            <w:tcBorders>
              <w:top w:val="nil"/>
              <w:left w:val="nil"/>
              <w:bottom w:val="nil"/>
              <w:right w:val="nil"/>
            </w:tcBorders>
            <w:shd w:val="clear" w:color="auto" w:fill="auto"/>
            <w:noWrap/>
            <w:vAlign w:val="center"/>
            <w:hideMark/>
          </w:tcPr>
          <w:p w14:paraId="2BD6904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PeopleOnStreet</w:t>
            </w:r>
          </w:p>
        </w:tc>
        <w:tc>
          <w:tcPr>
            <w:tcW w:w="622" w:type="pct"/>
            <w:tcBorders>
              <w:top w:val="nil"/>
              <w:left w:val="nil"/>
              <w:bottom w:val="nil"/>
              <w:right w:val="nil"/>
            </w:tcBorders>
            <w:shd w:val="clear" w:color="auto" w:fill="auto"/>
            <w:noWrap/>
            <w:vAlign w:val="center"/>
            <w:hideMark/>
          </w:tcPr>
          <w:p w14:paraId="616A0334"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2560</w:t>
            </w:r>
            <w:r w:rsidRPr="00A67722">
              <w:rPr>
                <w:rFonts w:cs="宋体" w:hint="eastAsia"/>
                <w:color w:val="000000"/>
                <w:kern w:val="0"/>
                <w:sz w:val="18"/>
                <w:szCs w:val="22"/>
              </w:rPr>
              <w:t>×</w:t>
            </w:r>
            <w:r w:rsidRPr="00A67722">
              <w:rPr>
                <w:rFonts w:cs="宋体" w:hint="eastAsia"/>
                <w:color w:val="000000"/>
                <w:kern w:val="0"/>
                <w:sz w:val="18"/>
                <w:szCs w:val="22"/>
              </w:rPr>
              <w:t>1600</w:t>
            </w:r>
          </w:p>
        </w:tc>
        <w:tc>
          <w:tcPr>
            <w:tcW w:w="1007" w:type="pct"/>
            <w:tcBorders>
              <w:top w:val="nil"/>
              <w:left w:val="nil"/>
              <w:bottom w:val="nil"/>
              <w:right w:val="nil"/>
            </w:tcBorders>
            <w:shd w:val="clear" w:color="auto" w:fill="auto"/>
            <w:noWrap/>
            <w:vAlign w:val="bottom"/>
            <w:hideMark/>
          </w:tcPr>
          <w:p w14:paraId="3B09D50E"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633451646</w:t>
            </w:r>
          </w:p>
        </w:tc>
        <w:tc>
          <w:tcPr>
            <w:tcW w:w="1256" w:type="pct"/>
            <w:tcBorders>
              <w:top w:val="nil"/>
              <w:left w:val="nil"/>
              <w:bottom w:val="nil"/>
              <w:right w:val="nil"/>
            </w:tcBorders>
            <w:shd w:val="clear" w:color="auto" w:fill="auto"/>
            <w:noWrap/>
            <w:vAlign w:val="bottom"/>
            <w:hideMark/>
          </w:tcPr>
          <w:p w14:paraId="033F5AE6"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94108069</w:t>
            </w:r>
          </w:p>
        </w:tc>
        <w:tc>
          <w:tcPr>
            <w:tcW w:w="812" w:type="pct"/>
            <w:tcBorders>
              <w:top w:val="nil"/>
              <w:left w:val="nil"/>
              <w:bottom w:val="nil"/>
              <w:right w:val="nil"/>
            </w:tcBorders>
            <w:shd w:val="clear" w:color="auto" w:fill="auto"/>
            <w:noWrap/>
            <w:vAlign w:val="bottom"/>
            <w:hideMark/>
          </w:tcPr>
          <w:p w14:paraId="308ED0BE"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-85.1%</w:t>
            </w:r>
          </w:p>
        </w:tc>
      </w:tr>
      <w:tr w:rsidR="00A67722" w:rsidRPr="00A67722" w14:paraId="5089BF07" w14:textId="77777777" w:rsidTr="00A6646C">
        <w:trPr>
          <w:trHeight w:val="285"/>
        </w:trPr>
        <w:tc>
          <w:tcPr>
            <w:tcW w:w="521" w:type="pct"/>
            <w:tcBorders>
              <w:top w:val="nil"/>
              <w:left w:val="nil"/>
              <w:bottom w:val="nil"/>
              <w:right w:val="nil"/>
            </w:tcBorders>
            <w:shd w:val="clear" w:color="auto" w:fill="auto"/>
            <w:noWrap/>
            <w:vAlign w:val="center"/>
            <w:hideMark/>
          </w:tcPr>
          <w:p w14:paraId="5B0B4117"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B</w:t>
            </w:r>
          </w:p>
        </w:tc>
        <w:tc>
          <w:tcPr>
            <w:tcW w:w="782" w:type="pct"/>
            <w:tcBorders>
              <w:top w:val="nil"/>
              <w:left w:val="nil"/>
              <w:bottom w:val="nil"/>
              <w:right w:val="nil"/>
            </w:tcBorders>
            <w:shd w:val="clear" w:color="auto" w:fill="auto"/>
            <w:noWrap/>
            <w:vAlign w:val="center"/>
            <w:hideMark/>
          </w:tcPr>
          <w:p w14:paraId="59CCE3CC"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Kimono</w:t>
            </w:r>
          </w:p>
        </w:tc>
        <w:tc>
          <w:tcPr>
            <w:tcW w:w="622" w:type="pct"/>
            <w:tcBorders>
              <w:top w:val="nil"/>
              <w:left w:val="nil"/>
              <w:bottom w:val="nil"/>
              <w:right w:val="nil"/>
            </w:tcBorders>
            <w:shd w:val="clear" w:color="auto" w:fill="auto"/>
            <w:noWrap/>
            <w:vAlign w:val="center"/>
            <w:hideMark/>
          </w:tcPr>
          <w:p w14:paraId="244BFE26"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1920</w:t>
            </w:r>
            <w:r w:rsidRPr="00A67722">
              <w:rPr>
                <w:rFonts w:cs="宋体" w:hint="eastAsia"/>
                <w:color w:val="000000"/>
                <w:kern w:val="0"/>
                <w:sz w:val="18"/>
                <w:szCs w:val="22"/>
              </w:rPr>
              <w:t>×</w:t>
            </w:r>
            <w:r w:rsidRPr="00A67722">
              <w:rPr>
                <w:rFonts w:cs="宋体" w:hint="eastAsia"/>
                <w:color w:val="000000"/>
                <w:kern w:val="0"/>
                <w:sz w:val="18"/>
                <w:szCs w:val="22"/>
              </w:rPr>
              <w:t>1080</w:t>
            </w:r>
          </w:p>
        </w:tc>
        <w:tc>
          <w:tcPr>
            <w:tcW w:w="1007" w:type="pct"/>
            <w:tcBorders>
              <w:top w:val="nil"/>
              <w:left w:val="nil"/>
              <w:bottom w:val="nil"/>
              <w:right w:val="nil"/>
            </w:tcBorders>
            <w:shd w:val="clear" w:color="auto" w:fill="auto"/>
            <w:noWrap/>
            <w:vAlign w:val="bottom"/>
            <w:hideMark/>
          </w:tcPr>
          <w:p w14:paraId="1261C702"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73752438</w:t>
            </w:r>
          </w:p>
        </w:tc>
        <w:tc>
          <w:tcPr>
            <w:tcW w:w="1256" w:type="pct"/>
            <w:tcBorders>
              <w:top w:val="nil"/>
              <w:left w:val="nil"/>
              <w:bottom w:val="nil"/>
              <w:right w:val="nil"/>
            </w:tcBorders>
            <w:shd w:val="clear" w:color="auto" w:fill="auto"/>
            <w:noWrap/>
            <w:vAlign w:val="bottom"/>
            <w:hideMark/>
          </w:tcPr>
          <w:p w14:paraId="4C1C4AFA"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11522730</w:t>
            </w:r>
          </w:p>
        </w:tc>
        <w:tc>
          <w:tcPr>
            <w:tcW w:w="812" w:type="pct"/>
            <w:tcBorders>
              <w:top w:val="nil"/>
              <w:left w:val="nil"/>
              <w:bottom w:val="nil"/>
              <w:right w:val="nil"/>
            </w:tcBorders>
            <w:shd w:val="clear" w:color="auto" w:fill="auto"/>
            <w:noWrap/>
            <w:vAlign w:val="bottom"/>
            <w:hideMark/>
          </w:tcPr>
          <w:p w14:paraId="74753BF3"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-84.4%</w:t>
            </w:r>
          </w:p>
        </w:tc>
      </w:tr>
      <w:tr w:rsidR="00A67722" w:rsidRPr="00A67722" w14:paraId="56FAC20B" w14:textId="77777777" w:rsidTr="00A6646C">
        <w:trPr>
          <w:trHeight w:val="285"/>
        </w:trPr>
        <w:tc>
          <w:tcPr>
            <w:tcW w:w="521" w:type="pct"/>
            <w:tcBorders>
              <w:top w:val="nil"/>
              <w:left w:val="nil"/>
              <w:bottom w:val="nil"/>
              <w:right w:val="nil"/>
            </w:tcBorders>
            <w:shd w:val="clear" w:color="auto" w:fill="auto"/>
            <w:noWrap/>
            <w:vAlign w:val="center"/>
            <w:hideMark/>
          </w:tcPr>
          <w:p w14:paraId="4F726328"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C</w:t>
            </w:r>
          </w:p>
        </w:tc>
        <w:tc>
          <w:tcPr>
            <w:tcW w:w="782" w:type="pct"/>
            <w:tcBorders>
              <w:top w:val="nil"/>
              <w:left w:val="nil"/>
              <w:bottom w:val="nil"/>
              <w:right w:val="nil"/>
            </w:tcBorders>
            <w:shd w:val="clear" w:color="auto" w:fill="auto"/>
            <w:noWrap/>
            <w:vAlign w:val="center"/>
            <w:hideMark/>
          </w:tcPr>
          <w:p w14:paraId="7252D9C8"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BQMall</w:t>
            </w:r>
          </w:p>
        </w:tc>
        <w:tc>
          <w:tcPr>
            <w:tcW w:w="622" w:type="pct"/>
            <w:tcBorders>
              <w:top w:val="nil"/>
              <w:left w:val="nil"/>
              <w:bottom w:val="nil"/>
              <w:right w:val="nil"/>
            </w:tcBorders>
            <w:shd w:val="clear" w:color="auto" w:fill="auto"/>
            <w:noWrap/>
            <w:vAlign w:val="center"/>
            <w:hideMark/>
          </w:tcPr>
          <w:p w14:paraId="6F79CF34"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832</w:t>
            </w:r>
            <w:r w:rsidRPr="00A67722">
              <w:rPr>
                <w:rFonts w:cs="宋体" w:hint="eastAsia"/>
                <w:color w:val="000000"/>
                <w:kern w:val="0"/>
                <w:sz w:val="18"/>
                <w:szCs w:val="22"/>
              </w:rPr>
              <w:t>×</w:t>
            </w:r>
            <w:r w:rsidRPr="00A67722">
              <w:rPr>
                <w:rFonts w:cs="宋体" w:hint="eastAsia"/>
                <w:color w:val="000000"/>
                <w:kern w:val="0"/>
                <w:sz w:val="18"/>
                <w:szCs w:val="22"/>
              </w:rPr>
              <w:t>480</w:t>
            </w:r>
          </w:p>
        </w:tc>
        <w:tc>
          <w:tcPr>
            <w:tcW w:w="1007" w:type="pct"/>
            <w:tcBorders>
              <w:top w:val="nil"/>
              <w:left w:val="nil"/>
              <w:bottom w:val="nil"/>
              <w:right w:val="nil"/>
            </w:tcBorders>
            <w:shd w:val="clear" w:color="auto" w:fill="auto"/>
            <w:noWrap/>
            <w:vAlign w:val="bottom"/>
            <w:hideMark/>
          </w:tcPr>
          <w:p w14:paraId="2F0F0058"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59358254</w:t>
            </w:r>
          </w:p>
        </w:tc>
        <w:tc>
          <w:tcPr>
            <w:tcW w:w="1256" w:type="pct"/>
            <w:tcBorders>
              <w:top w:val="nil"/>
              <w:left w:val="nil"/>
              <w:bottom w:val="nil"/>
              <w:right w:val="nil"/>
            </w:tcBorders>
            <w:shd w:val="clear" w:color="auto" w:fill="auto"/>
            <w:noWrap/>
            <w:vAlign w:val="bottom"/>
            <w:hideMark/>
          </w:tcPr>
          <w:p w14:paraId="6D8CEC95"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25243957</w:t>
            </w:r>
          </w:p>
        </w:tc>
        <w:tc>
          <w:tcPr>
            <w:tcW w:w="812" w:type="pct"/>
            <w:tcBorders>
              <w:top w:val="nil"/>
              <w:left w:val="nil"/>
              <w:bottom w:val="nil"/>
              <w:right w:val="nil"/>
            </w:tcBorders>
            <w:shd w:val="clear" w:color="auto" w:fill="auto"/>
            <w:noWrap/>
            <w:vAlign w:val="bottom"/>
            <w:hideMark/>
          </w:tcPr>
          <w:p w14:paraId="525D0E4F"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-57.5%</w:t>
            </w:r>
          </w:p>
        </w:tc>
      </w:tr>
      <w:tr w:rsidR="00A67722" w:rsidRPr="00A67722" w14:paraId="2DBB6840" w14:textId="77777777" w:rsidTr="00A6646C">
        <w:trPr>
          <w:trHeight w:val="285"/>
        </w:trPr>
        <w:tc>
          <w:tcPr>
            <w:tcW w:w="521" w:type="pct"/>
            <w:tcBorders>
              <w:top w:val="nil"/>
              <w:left w:val="nil"/>
              <w:bottom w:val="nil"/>
              <w:right w:val="nil"/>
            </w:tcBorders>
            <w:shd w:val="clear" w:color="auto" w:fill="auto"/>
            <w:noWrap/>
            <w:vAlign w:val="center"/>
            <w:hideMark/>
          </w:tcPr>
          <w:p w14:paraId="6CF2F590"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D</w:t>
            </w:r>
          </w:p>
        </w:tc>
        <w:tc>
          <w:tcPr>
            <w:tcW w:w="782" w:type="pct"/>
            <w:tcBorders>
              <w:top w:val="nil"/>
              <w:left w:val="nil"/>
              <w:bottom w:val="nil"/>
              <w:right w:val="nil"/>
            </w:tcBorders>
            <w:shd w:val="clear" w:color="auto" w:fill="auto"/>
            <w:noWrap/>
            <w:vAlign w:val="center"/>
            <w:hideMark/>
          </w:tcPr>
          <w:p w14:paraId="3FC37FC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BlowingBubbles</w:t>
            </w:r>
          </w:p>
        </w:tc>
        <w:tc>
          <w:tcPr>
            <w:tcW w:w="622" w:type="pct"/>
            <w:tcBorders>
              <w:top w:val="nil"/>
              <w:left w:val="nil"/>
              <w:bottom w:val="nil"/>
              <w:right w:val="nil"/>
            </w:tcBorders>
            <w:shd w:val="clear" w:color="auto" w:fill="auto"/>
            <w:noWrap/>
            <w:vAlign w:val="center"/>
            <w:hideMark/>
          </w:tcPr>
          <w:p w14:paraId="4A0A2034"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416</w:t>
            </w:r>
            <w:r w:rsidRPr="00A67722">
              <w:rPr>
                <w:rFonts w:cs="宋体" w:hint="eastAsia"/>
                <w:color w:val="000000"/>
                <w:kern w:val="0"/>
                <w:sz w:val="18"/>
                <w:szCs w:val="22"/>
              </w:rPr>
              <w:t>×</w:t>
            </w:r>
            <w:r w:rsidRPr="00A67722">
              <w:rPr>
                <w:rFonts w:cs="宋体" w:hint="eastAsia"/>
                <w:color w:val="000000"/>
                <w:kern w:val="0"/>
                <w:sz w:val="18"/>
                <w:szCs w:val="22"/>
              </w:rPr>
              <w:t>240</w:t>
            </w:r>
          </w:p>
        </w:tc>
        <w:tc>
          <w:tcPr>
            <w:tcW w:w="1007" w:type="pct"/>
            <w:tcBorders>
              <w:top w:val="nil"/>
              <w:left w:val="nil"/>
              <w:bottom w:val="nil"/>
              <w:right w:val="nil"/>
            </w:tcBorders>
            <w:shd w:val="clear" w:color="auto" w:fill="auto"/>
            <w:noWrap/>
            <w:vAlign w:val="bottom"/>
            <w:hideMark/>
          </w:tcPr>
          <w:p w14:paraId="0182511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14714641</w:t>
            </w:r>
          </w:p>
        </w:tc>
        <w:tc>
          <w:tcPr>
            <w:tcW w:w="1256" w:type="pct"/>
            <w:tcBorders>
              <w:top w:val="nil"/>
              <w:left w:val="nil"/>
              <w:bottom w:val="nil"/>
              <w:right w:val="nil"/>
            </w:tcBorders>
            <w:shd w:val="clear" w:color="auto" w:fill="auto"/>
            <w:noWrap/>
            <w:vAlign w:val="bottom"/>
            <w:hideMark/>
          </w:tcPr>
          <w:p w14:paraId="7F6DD643"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8036874</w:t>
            </w:r>
          </w:p>
        </w:tc>
        <w:tc>
          <w:tcPr>
            <w:tcW w:w="812" w:type="pct"/>
            <w:tcBorders>
              <w:top w:val="nil"/>
              <w:left w:val="nil"/>
              <w:bottom w:val="nil"/>
              <w:right w:val="nil"/>
            </w:tcBorders>
            <w:shd w:val="clear" w:color="auto" w:fill="auto"/>
            <w:noWrap/>
            <w:vAlign w:val="bottom"/>
            <w:hideMark/>
          </w:tcPr>
          <w:p w14:paraId="33C1D2A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-45.4%</w:t>
            </w:r>
          </w:p>
        </w:tc>
      </w:tr>
      <w:tr w:rsidR="00A67722" w:rsidRPr="00A67722" w14:paraId="09DD60B6" w14:textId="77777777" w:rsidTr="00A6646C">
        <w:trPr>
          <w:trHeight w:val="285"/>
        </w:trPr>
        <w:tc>
          <w:tcPr>
            <w:tcW w:w="521" w:type="pct"/>
            <w:tcBorders>
              <w:top w:val="nil"/>
              <w:left w:val="nil"/>
              <w:bottom w:val="nil"/>
              <w:right w:val="nil"/>
            </w:tcBorders>
            <w:shd w:val="clear" w:color="auto" w:fill="auto"/>
            <w:noWrap/>
            <w:vAlign w:val="center"/>
            <w:hideMark/>
          </w:tcPr>
          <w:p w14:paraId="099B2456"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E</w:t>
            </w:r>
          </w:p>
        </w:tc>
        <w:tc>
          <w:tcPr>
            <w:tcW w:w="782" w:type="pct"/>
            <w:tcBorders>
              <w:top w:val="nil"/>
              <w:left w:val="nil"/>
              <w:bottom w:val="nil"/>
              <w:right w:val="nil"/>
            </w:tcBorders>
            <w:shd w:val="clear" w:color="auto" w:fill="auto"/>
            <w:noWrap/>
            <w:vAlign w:val="center"/>
            <w:hideMark/>
          </w:tcPr>
          <w:p w14:paraId="1FCDBCDA"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KristenAndSara</w:t>
            </w:r>
          </w:p>
        </w:tc>
        <w:tc>
          <w:tcPr>
            <w:tcW w:w="622" w:type="pct"/>
            <w:tcBorders>
              <w:top w:val="nil"/>
              <w:left w:val="nil"/>
              <w:bottom w:val="nil"/>
              <w:right w:val="nil"/>
            </w:tcBorders>
            <w:shd w:val="clear" w:color="auto" w:fill="auto"/>
            <w:noWrap/>
            <w:vAlign w:val="center"/>
            <w:hideMark/>
          </w:tcPr>
          <w:p w14:paraId="32D2C738"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1280</w:t>
            </w:r>
            <w:r w:rsidRPr="00A67722">
              <w:rPr>
                <w:rFonts w:cs="宋体" w:hint="eastAsia"/>
                <w:color w:val="000000"/>
                <w:kern w:val="0"/>
                <w:sz w:val="18"/>
                <w:szCs w:val="22"/>
              </w:rPr>
              <w:t>×</w:t>
            </w:r>
            <w:r w:rsidRPr="00A67722">
              <w:rPr>
                <w:rFonts w:cs="宋体" w:hint="eastAsia"/>
                <w:color w:val="000000"/>
                <w:kern w:val="0"/>
                <w:sz w:val="18"/>
                <w:szCs w:val="22"/>
              </w:rPr>
              <w:t>720</w:t>
            </w:r>
          </w:p>
        </w:tc>
        <w:tc>
          <w:tcPr>
            <w:tcW w:w="1007" w:type="pct"/>
            <w:tcBorders>
              <w:top w:val="nil"/>
              <w:left w:val="nil"/>
              <w:bottom w:val="nil"/>
              <w:right w:val="nil"/>
            </w:tcBorders>
            <w:shd w:val="clear" w:color="auto" w:fill="auto"/>
            <w:noWrap/>
            <w:vAlign w:val="bottom"/>
            <w:hideMark/>
          </w:tcPr>
          <w:p w14:paraId="5B3188E2"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97320940</w:t>
            </w:r>
          </w:p>
        </w:tc>
        <w:tc>
          <w:tcPr>
            <w:tcW w:w="1256" w:type="pct"/>
            <w:tcBorders>
              <w:top w:val="nil"/>
              <w:left w:val="nil"/>
              <w:bottom w:val="nil"/>
              <w:right w:val="nil"/>
            </w:tcBorders>
            <w:shd w:val="clear" w:color="auto" w:fill="auto"/>
            <w:noWrap/>
            <w:vAlign w:val="bottom"/>
            <w:hideMark/>
          </w:tcPr>
          <w:p w14:paraId="165D2244"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12361610</w:t>
            </w:r>
          </w:p>
        </w:tc>
        <w:tc>
          <w:tcPr>
            <w:tcW w:w="812" w:type="pct"/>
            <w:tcBorders>
              <w:top w:val="nil"/>
              <w:left w:val="nil"/>
              <w:bottom w:val="nil"/>
              <w:right w:val="nil"/>
            </w:tcBorders>
            <w:shd w:val="clear" w:color="auto" w:fill="auto"/>
            <w:noWrap/>
            <w:vAlign w:val="bottom"/>
            <w:hideMark/>
          </w:tcPr>
          <w:p w14:paraId="0DF84E38"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-87.3%</w:t>
            </w:r>
          </w:p>
        </w:tc>
      </w:tr>
      <w:tr w:rsidR="00A67722" w:rsidRPr="00A67722" w14:paraId="3946C817" w14:textId="77777777" w:rsidTr="00A6646C">
        <w:trPr>
          <w:trHeight w:val="285"/>
        </w:trPr>
        <w:tc>
          <w:tcPr>
            <w:tcW w:w="521" w:type="pct"/>
            <w:tcBorders>
              <w:top w:val="nil"/>
              <w:left w:val="nil"/>
              <w:bottom w:val="nil"/>
              <w:right w:val="nil"/>
            </w:tcBorders>
            <w:shd w:val="clear" w:color="auto" w:fill="auto"/>
            <w:noWrap/>
            <w:vAlign w:val="center"/>
            <w:hideMark/>
          </w:tcPr>
          <w:p w14:paraId="0CD3D99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F</w:t>
            </w:r>
          </w:p>
        </w:tc>
        <w:tc>
          <w:tcPr>
            <w:tcW w:w="782" w:type="pct"/>
            <w:tcBorders>
              <w:top w:val="nil"/>
              <w:left w:val="nil"/>
              <w:bottom w:val="nil"/>
              <w:right w:val="nil"/>
            </w:tcBorders>
            <w:shd w:val="clear" w:color="auto" w:fill="auto"/>
            <w:noWrap/>
            <w:vAlign w:val="center"/>
            <w:hideMark/>
          </w:tcPr>
          <w:p w14:paraId="364F6DE4"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SlideEditing</w:t>
            </w:r>
          </w:p>
        </w:tc>
        <w:tc>
          <w:tcPr>
            <w:tcW w:w="622" w:type="pct"/>
            <w:tcBorders>
              <w:top w:val="nil"/>
              <w:left w:val="nil"/>
              <w:bottom w:val="nil"/>
              <w:right w:val="nil"/>
            </w:tcBorders>
            <w:shd w:val="clear" w:color="auto" w:fill="auto"/>
            <w:noWrap/>
            <w:vAlign w:val="center"/>
            <w:hideMark/>
          </w:tcPr>
          <w:p w14:paraId="20379D38"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1280</w:t>
            </w:r>
            <w:r w:rsidRPr="00A67722">
              <w:rPr>
                <w:rFonts w:cs="宋体" w:hint="eastAsia"/>
                <w:color w:val="000000"/>
                <w:kern w:val="0"/>
                <w:sz w:val="18"/>
                <w:szCs w:val="22"/>
              </w:rPr>
              <w:t>×</w:t>
            </w:r>
            <w:r w:rsidRPr="00A67722">
              <w:rPr>
                <w:rFonts w:cs="宋体" w:hint="eastAsia"/>
                <w:color w:val="000000"/>
                <w:kern w:val="0"/>
                <w:sz w:val="18"/>
                <w:szCs w:val="22"/>
              </w:rPr>
              <w:t>720</w:t>
            </w:r>
          </w:p>
        </w:tc>
        <w:tc>
          <w:tcPr>
            <w:tcW w:w="1007" w:type="pct"/>
            <w:tcBorders>
              <w:top w:val="nil"/>
              <w:left w:val="nil"/>
              <w:bottom w:val="nil"/>
              <w:right w:val="nil"/>
            </w:tcBorders>
            <w:shd w:val="clear" w:color="auto" w:fill="auto"/>
            <w:noWrap/>
            <w:vAlign w:val="bottom"/>
            <w:hideMark/>
          </w:tcPr>
          <w:p w14:paraId="10973B92"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1133005976</w:t>
            </w:r>
          </w:p>
        </w:tc>
        <w:tc>
          <w:tcPr>
            <w:tcW w:w="1256" w:type="pct"/>
            <w:tcBorders>
              <w:top w:val="nil"/>
              <w:left w:val="nil"/>
              <w:bottom w:val="nil"/>
              <w:right w:val="nil"/>
            </w:tcBorders>
            <w:shd w:val="clear" w:color="auto" w:fill="auto"/>
            <w:noWrap/>
            <w:vAlign w:val="bottom"/>
            <w:hideMark/>
          </w:tcPr>
          <w:p w14:paraId="14D51BCB"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595102758</w:t>
            </w:r>
          </w:p>
        </w:tc>
        <w:tc>
          <w:tcPr>
            <w:tcW w:w="812" w:type="pct"/>
            <w:tcBorders>
              <w:top w:val="nil"/>
              <w:left w:val="nil"/>
              <w:bottom w:val="nil"/>
              <w:right w:val="nil"/>
            </w:tcBorders>
            <w:shd w:val="clear" w:color="auto" w:fill="auto"/>
            <w:noWrap/>
            <w:vAlign w:val="bottom"/>
            <w:hideMark/>
          </w:tcPr>
          <w:p w14:paraId="4E9806B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-47.5%</w:t>
            </w:r>
          </w:p>
        </w:tc>
      </w:tr>
      <w:tr w:rsidR="00A67722" w:rsidRPr="00A67722" w14:paraId="6AB30D87" w14:textId="77777777" w:rsidTr="00A6646C">
        <w:trPr>
          <w:trHeight w:val="285"/>
        </w:trPr>
        <w:tc>
          <w:tcPr>
            <w:tcW w:w="521" w:type="pct"/>
            <w:tcBorders>
              <w:top w:val="nil"/>
              <w:left w:val="nil"/>
              <w:bottom w:val="single" w:sz="4" w:space="0" w:color="auto"/>
              <w:right w:val="nil"/>
            </w:tcBorders>
            <w:shd w:val="clear" w:color="auto" w:fill="auto"/>
            <w:noWrap/>
            <w:vAlign w:val="center"/>
            <w:hideMark/>
          </w:tcPr>
          <w:p w14:paraId="6B76EEDF"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AVG</w:t>
            </w:r>
          </w:p>
        </w:tc>
        <w:tc>
          <w:tcPr>
            <w:tcW w:w="782" w:type="pct"/>
            <w:tcBorders>
              <w:top w:val="nil"/>
              <w:left w:val="nil"/>
              <w:bottom w:val="single" w:sz="4" w:space="0" w:color="auto"/>
              <w:right w:val="nil"/>
            </w:tcBorders>
            <w:shd w:val="clear" w:color="auto" w:fill="auto"/>
            <w:noWrap/>
            <w:vAlign w:val="center"/>
            <w:hideMark/>
          </w:tcPr>
          <w:p w14:paraId="4CB6DD05"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w:t>
            </w:r>
          </w:p>
        </w:tc>
        <w:tc>
          <w:tcPr>
            <w:tcW w:w="622" w:type="pct"/>
            <w:tcBorders>
              <w:top w:val="nil"/>
              <w:left w:val="nil"/>
              <w:bottom w:val="single" w:sz="4" w:space="0" w:color="auto"/>
              <w:right w:val="nil"/>
            </w:tcBorders>
            <w:shd w:val="clear" w:color="auto" w:fill="auto"/>
            <w:noWrap/>
            <w:vAlign w:val="center"/>
            <w:hideMark/>
          </w:tcPr>
          <w:p w14:paraId="1E49D3F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w:t>
            </w:r>
          </w:p>
        </w:tc>
        <w:tc>
          <w:tcPr>
            <w:tcW w:w="1007" w:type="pct"/>
            <w:tcBorders>
              <w:top w:val="nil"/>
              <w:left w:val="nil"/>
              <w:bottom w:val="single" w:sz="4" w:space="0" w:color="auto"/>
              <w:right w:val="nil"/>
            </w:tcBorders>
            <w:shd w:val="clear" w:color="auto" w:fill="auto"/>
            <w:noWrap/>
            <w:vAlign w:val="bottom"/>
            <w:hideMark/>
          </w:tcPr>
          <w:p w14:paraId="1155B20E"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w:t>
            </w:r>
          </w:p>
        </w:tc>
        <w:tc>
          <w:tcPr>
            <w:tcW w:w="1256" w:type="pct"/>
            <w:tcBorders>
              <w:top w:val="nil"/>
              <w:left w:val="nil"/>
              <w:bottom w:val="single" w:sz="4" w:space="0" w:color="auto"/>
              <w:right w:val="nil"/>
            </w:tcBorders>
            <w:shd w:val="clear" w:color="auto" w:fill="auto"/>
            <w:noWrap/>
            <w:vAlign w:val="bottom"/>
            <w:hideMark/>
          </w:tcPr>
          <w:p w14:paraId="1F9C7836"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w:t>
            </w:r>
          </w:p>
        </w:tc>
        <w:tc>
          <w:tcPr>
            <w:tcW w:w="812" w:type="pct"/>
            <w:tcBorders>
              <w:top w:val="nil"/>
              <w:left w:val="nil"/>
              <w:bottom w:val="single" w:sz="4" w:space="0" w:color="auto"/>
              <w:right w:val="nil"/>
            </w:tcBorders>
            <w:shd w:val="clear" w:color="auto" w:fill="auto"/>
            <w:noWrap/>
            <w:vAlign w:val="bottom"/>
            <w:hideMark/>
          </w:tcPr>
          <w:p w14:paraId="50BC8123"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-67.9%</w:t>
            </w:r>
          </w:p>
        </w:tc>
      </w:tr>
    </w:tbl>
    <w:p w14:paraId="05018E80" w14:textId="6D93D0EC" w:rsidR="00CF1F49" w:rsidRDefault="006E7A06" w:rsidP="00CF1F49">
      <w:pPr>
        <w:keepNext/>
        <w:jc w:val="center"/>
      </w:pPr>
      <w:r>
        <w:rPr>
          <w:noProof/>
        </w:rPr>
        <w:lastRenderedPageBreak/>
        <w:drawing>
          <wp:inline distT="0" distB="0" distL="0" distR="0" wp14:anchorId="221FB39D" wp14:editId="662CC062">
            <wp:extent cx="5638800" cy="13760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8800" cy="1376045"/>
                    </a:xfrm>
                    <a:prstGeom prst="rect">
                      <a:avLst/>
                    </a:prstGeom>
                    <a:noFill/>
                    <a:ln>
                      <a:noFill/>
                    </a:ln>
                  </pic:spPr>
                </pic:pic>
              </a:graphicData>
            </a:graphic>
          </wp:inline>
        </w:drawing>
      </w:r>
    </w:p>
    <w:p w14:paraId="4C26AE0C" w14:textId="79685263" w:rsidR="005F3043" w:rsidRDefault="00CF1F49" w:rsidP="00CF1F49">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F52D14">
        <w:rPr>
          <w:rFonts w:hint="eastAsia"/>
        </w:rPr>
        <w:t>“</w:t>
      </w:r>
      <w:r w:rsidRPr="00F52D14">
        <w:t>KristenAndSara”</w:t>
      </w:r>
      <w:r w:rsidRPr="00F52D14">
        <w:t>第一帧</w:t>
      </w:r>
      <w:r>
        <w:rPr>
          <w:rFonts w:hint="eastAsia"/>
        </w:rPr>
        <w:t>预测残差</w:t>
      </w:r>
      <w:r w:rsidRPr="00F52D14">
        <w:t>经过</w:t>
      </w:r>
      <w:r>
        <w:rPr>
          <w:rFonts w:hint="eastAsia"/>
        </w:rPr>
        <w:t>R</w:t>
      </w:r>
      <w:r>
        <w:t>-MED</w:t>
      </w:r>
      <w:r>
        <w:rPr>
          <w:rFonts w:hint="eastAsia"/>
        </w:rPr>
        <w:t>处理后效果</w:t>
      </w:r>
      <w:r w:rsidRPr="00F52D14">
        <w:t>（亮度）</w:t>
      </w:r>
    </w:p>
    <w:p w14:paraId="1438D2D8" w14:textId="77777777" w:rsidR="003B63A0" w:rsidRPr="00615681" w:rsidRDefault="003B63A0" w:rsidP="00030BD0">
      <w:pPr>
        <w:rPr>
          <w:rFonts w:ascii="华文仿宋" w:eastAsia="华文仿宋" w:hAnsi="华文仿宋"/>
        </w:rPr>
      </w:pPr>
    </w:p>
    <w:p w14:paraId="7DAD617F" w14:textId="2EAE26D7" w:rsidR="00FF256F" w:rsidRDefault="00FF256F" w:rsidP="00FF256F">
      <w:pPr>
        <w:numPr>
          <w:ilvl w:val="0"/>
          <w:numId w:val="1"/>
        </w:numPr>
        <w:rPr>
          <w:rFonts w:eastAsia="黑体"/>
          <w:b/>
          <w:bCs/>
          <w:sz w:val="28"/>
        </w:rPr>
      </w:pPr>
      <w:r>
        <w:rPr>
          <w:rFonts w:eastAsia="黑体" w:hint="eastAsia"/>
          <w:b/>
          <w:bCs/>
          <w:sz w:val="28"/>
        </w:rPr>
        <w:t>实验结果与分析</w:t>
      </w:r>
    </w:p>
    <w:p w14:paraId="0FFAF090" w14:textId="6D851F62" w:rsidR="00FF256F" w:rsidRDefault="00FF256F" w:rsidP="00FF256F"/>
    <w:p w14:paraId="0EC8F998" w14:textId="07EB2DF2" w:rsidR="00FF256F" w:rsidRDefault="001C3C76" w:rsidP="00A01190">
      <w:pPr>
        <w:ind w:firstLineChars="200" w:firstLine="386"/>
      </w:pPr>
      <w:r>
        <w:rPr>
          <w:rFonts w:hint="eastAsia"/>
        </w:rPr>
        <w:t>R</w:t>
      </w:r>
      <w:r>
        <w:t>-MED</w:t>
      </w:r>
      <w:r>
        <w:rPr>
          <w:rFonts w:hint="eastAsia"/>
        </w:rPr>
        <w:t>算法分别在</w:t>
      </w:r>
      <w:r>
        <w:rPr>
          <w:rFonts w:hint="eastAsia"/>
        </w:rPr>
        <w:t>H</w:t>
      </w:r>
      <w:r>
        <w:t>.265</w:t>
      </w:r>
      <w:r>
        <w:rPr>
          <w:rFonts w:hint="eastAsia"/>
        </w:rPr>
        <w:t>参考软件</w:t>
      </w:r>
      <w:r>
        <w:rPr>
          <w:rFonts w:hint="eastAsia"/>
        </w:rPr>
        <w:t>H</w:t>
      </w:r>
      <w:r>
        <w:t>M</w:t>
      </w:r>
      <w:r w:rsidR="00091C6D">
        <w:t>-SCC</w:t>
      </w:r>
      <w:r>
        <w:t>-16</w:t>
      </w:r>
      <w:r>
        <w:fldChar w:fldCharType="begin"/>
      </w:r>
      <w:r w:rsidR="00830A52">
        <w:instrText xml:space="preserve"> ADDIN ZOTERO_ITEM CSL_CITATION {"citationID":"oRK1Maww","properties":{"formattedCitation":"\\super [17]\\nosupersub{}","plainCitation":"[17]","noteIndex":0},"citationItems":[{"id":628,"uris":["http://zotero.org/users/5591422/items/PNPPJ2F7"],"uri":["http://zotero.org/users/5591422/items/PNPPJ2F7"],"itemData":{"id":628,"type":"webpage","title":"HEVC Reference Software HM-16","URL":"https://vcgit.hhi.fraunhofer.de/jvet/HM","author":[{"family":"Bossen","given":"F"}],"accessed":{"date-parts":[["2021",3,18]]}}}],"schema":"https://github.com/citation-style-language/schema/raw/master/csl-citation.json"} </w:instrText>
      </w:r>
      <w:r>
        <w:fldChar w:fldCharType="separate"/>
      </w:r>
      <w:r w:rsidR="00830A52" w:rsidRPr="00830A52">
        <w:rPr>
          <w:kern w:val="0"/>
          <w:vertAlign w:val="superscript"/>
        </w:rPr>
        <w:t>[17]</w:t>
      </w:r>
      <w:r>
        <w:fldChar w:fldCharType="end"/>
      </w:r>
      <w:r>
        <w:rPr>
          <w:rFonts w:hint="eastAsia"/>
        </w:rPr>
        <w:t>和</w:t>
      </w:r>
      <w:r>
        <w:rPr>
          <w:rFonts w:hint="eastAsia"/>
        </w:rPr>
        <w:t>H</w:t>
      </w:r>
      <w:r>
        <w:t>.266</w:t>
      </w:r>
      <w:r>
        <w:rPr>
          <w:rFonts w:hint="eastAsia"/>
        </w:rPr>
        <w:t>参考软件</w:t>
      </w:r>
      <w:r>
        <w:rPr>
          <w:rFonts w:hint="eastAsia"/>
        </w:rPr>
        <w:t>V</w:t>
      </w:r>
      <w:r>
        <w:t>TM-12</w:t>
      </w:r>
      <w:r>
        <w:fldChar w:fldCharType="begin"/>
      </w:r>
      <w:r w:rsidR="00830A52">
        <w:instrText xml:space="preserve"> ADDIN ZOTERO_ITEM CSL_CITATION {"citationID":"22wYDWjF","properties":{"formattedCitation":"\\super [18]\\nosupersub{}","plainCitation":"[18]","noteIndex":0},"citationItems":[{"id":627,"uris":["http://zotero.org/users/5591422/items/HNYLFIBZ"],"uri":["http://zotero.org/users/5591422/items/HNYLFIBZ"],"itemData":{"id":627,"type":"webpage","abstract":"VVC VTM reference software","language":"en","title":"VVC Reference Software VTM-12.0","URL":"https://vcgit.hhi.fraunhofer.de/jvet/VVCSoftware_VTM","author":[{"family":"Bossen","given":"F"}],"accessed":{"date-parts":[["2021",3,18]]}}}],"schema":"https://github.com/citation-style-language/schema/raw/master/csl-citation.json"} </w:instrText>
      </w:r>
      <w:r>
        <w:fldChar w:fldCharType="separate"/>
      </w:r>
      <w:r w:rsidR="00830A52" w:rsidRPr="00830A52">
        <w:rPr>
          <w:kern w:val="0"/>
          <w:vertAlign w:val="superscript"/>
        </w:rPr>
        <w:t>[18]</w:t>
      </w:r>
      <w:r>
        <w:fldChar w:fldCharType="end"/>
      </w:r>
      <w:r>
        <w:rPr>
          <w:rFonts w:hint="eastAsia"/>
        </w:rPr>
        <w:t>中实现</w:t>
      </w:r>
      <w:r w:rsidR="00237C24">
        <w:rPr>
          <w:rFonts w:hint="eastAsia"/>
        </w:rPr>
        <w:t>，并在公共测试条件</w:t>
      </w:r>
      <w:r w:rsidR="00237C24">
        <w:fldChar w:fldCharType="begin"/>
      </w:r>
      <w:r w:rsidR="00830A52">
        <w:instrText xml:space="preserve"> ADDIN ZOTERO_ITEM CSL_CITATION {"citationID":"lXaLAq2p","properties":{"formattedCitation":"\\super [19,20]\\nosupersub{}","plainCitation":"[19,20]","noteIndex":0},"citationItems":[{"id":603,"uris":["http://zotero.org/users/5591422/items/N677ITFN"],"uri":["http://zotero.org/users/5591422/items/N677ITFN"],"itemData":{"id":603,"type":"webpage","title":"Common HM test conditions and software reference configurations","URL":"http://phenix.it-sudparis.eu/jct/doc_end_user/current_document.php?id=7281","accessed":{"date-parts":[["2021",3,17]]}}},{"id":602,"uris":["http://zotero.org/users/5591422/items/XHTWB5WR"],"uri":["http://zotero.org/users/5591422/items/XHTWB5WR"],"itemData":{"id":602,"type":"webpage","title":"JVET common test conditions and software reference configurations for lossless, near lossless, and mixed lossy/lossless","URL":"https://jvet-experts.org/doc_end_user/current_document.php?id=9683","accessed":{"date-parts":[["2021",3,17]]}}}],"schema":"https://github.com/citation-style-language/schema/raw/master/csl-citation.json"} </w:instrText>
      </w:r>
      <w:r w:rsidR="00237C24">
        <w:fldChar w:fldCharType="separate"/>
      </w:r>
      <w:r w:rsidR="00830A52" w:rsidRPr="00830A52">
        <w:rPr>
          <w:kern w:val="0"/>
          <w:vertAlign w:val="superscript"/>
        </w:rPr>
        <w:t>[19,20]</w:t>
      </w:r>
      <w:r w:rsidR="00237C24">
        <w:fldChar w:fldCharType="end"/>
      </w:r>
      <w:r w:rsidR="00237C24">
        <w:rPr>
          <w:rFonts w:hint="eastAsia"/>
        </w:rPr>
        <w:t>下使用全帧内（</w:t>
      </w:r>
      <w:r w:rsidR="00237C24">
        <w:rPr>
          <w:rFonts w:hint="eastAsia"/>
        </w:rPr>
        <w:t>All</w:t>
      </w:r>
      <w:r w:rsidR="00237C24">
        <w:t xml:space="preserve"> </w:t>
      </w:r>
      <w:r w:rsidR="00237C24">
        <w:rPr>
          <w:rFonts w:hint="eastAsia"/>
        </w:rPr>
        <w:t>Intra</w:t>
      </w:r>
      <w:r w:rsidR="00237C24">
        <w:rPr>
          <w:rFonts w:hint="eastAsia"/>
        </w:rPr>
        <w:t>，</w:t>
      </w:r>
      <w:r w:rsidR="00237C24">
        <w:rPr>
          <w:rFonts w:hint="eastAsia"/>
        </w:rPr>
        <w:t>AI</w:t>
      </w:r>
      <w:r w:rsidR="00237C24">
        <w:rPr>
          <w:rFonts w:hint="eastAsia"/>
        </w:rPr>
        <w:t>）配置进行实验。</w:t>
      </w:r>
      <w:r w:rsidR="00DE6445">
        <w:rPr>
          <w:rFonts w:hint="eastAsia"/>
        </w:rPr>
        <w:t>为了证明算法的适用性，测试序列使用了联合专家组推荐的</w:t>
      </w:r>
      <w:r w:rsidR="00840471">
        <w:rPr>
          <w:rFonts w:hint="eastAsia"/>
        </w:rPr>
        <w:t>Class</w:t>
      </w:r>
      <w:r w:rsidR="00840471">
        <w:t>A-ClassF</w:t>
      </w:r>
      <w:r w:rsidR="00840471">
        <w:rPr>
          <w:rFonts w:hint="eastAsia"/>
        </w:rPr>
        <w:t>共</w:t>
      </w:r>
      <w:r w:rsidR="00840471">
        <w:t>6</w:t>
      </w:r>
      <w:r w:rsidR="00840471">
        <w:rPr>
          <w:rFonts w:hint="eastAsia"/>
        </w:rPr>
        <w:t>类</w:t>
      </w:r>
      <w:r w:rsidR="00840471">
        <w:rPr>
          <w:rFonts w:hint="eastAsia"/>
        </w:rPr>
        <w:t>2</w:t>
      </w:r>
      <w:r w:rsidR="00840471">
        <w:t>5</w:t>
      </w:r>
      <w:r w:rsidR="00840471">
        <w:rPr>
          <w:rFonts w:hint="eastAsia"/>
        </w:rPr>
        <w:t>个序列，测试序列的相关属性及</w:t>
      </w:r>
      <w:r w:rsidR="00840471">
        <w:rPr>
          <w:rFonts w:hint="eastAsia"/>
        </w:rPr>
        <w:t>R</w:t>
      </w:r>
      <w:r w:rsidR="00840471">
        <w:t>-MED</w:t>
      </w:r>
      <w:r w:rsidR="00840471">
        <w:rPr>
          <w:rFonts w:hint="eastAsia"/>
        </w:rPr>
        <w:t>算法测试结果如表</w:t>
      </w:r>
      <w:r w:rsidR="00B02688">
        <w:rPr>
          <w:rFonts w:hint="eastAsia"/>
        </w:rPr>
        <w:t>2</w:t>
      </w:r>
      <w:r w:rsidR="00B02688">
        <w:rPr>
          <w:rFonts w:hint="eastAsia"/>
        </w:rPr>
        <w:t>所示：</w:t>
      </w:r>
    </w:p>
    <w:p w14:paraId="64BEB459" w14:textId="79F3F7B9" w:rsidR="00130B3F" w:rsidRDefault="00130B3F" w:rsidP="00130B3F">
      <w:pPr>
        <w:pStyle w:val="Caption"/>
        <w:keepNext/>
        <w:jc w:val="center"/>
        <w:rPr>
          <w:rFonts w:eastAsia="黑体"/>
          <w:sz w:val="21"/>
        </w:rPr>
      </w:pPr>
      <w:r w:rsidRPr="00130B3F">
        <w:rPr>
          <w:rFonts w:eastAsia="黑体" w:hint="eastAsia"/>
          <w:sz w:val="21"/>
        </w:rPr>
        <w:t>表</w:t>
      </w:r>
      <w:r w:rsidRPr="00130B3F">
        <w:rPr>
          <w:rFonts w:eastAsia="黑体" w:hint="eastAsia"/>
          <w:sz w:val="21"/>
        </w:rPr>
        <w:t xml:space="preserve"> </w:t>
      </w:r>
      <w:r w:rsidRPr="00130B3F">
        <w:rPr>
          <w:rFonts w:eastAsia="黑体"/>
          <w:sz w:val="21"/>
        </w:rPr>
        <w:fldChar w:fldCharType="begin"/>
      </w:r>
      <w:r w:rsidRPr="00130B3F">
        <w:rPr>
          <w:rFonts w:eastAsia="黑体"/>
          <w:sz w:val="21"/>
        </w:rPr>
        <w:instrText xml:space="preserve"> </w:instrText>
      </w:r>
      <w:r w:rsidRPr="00130B3F">
        <w:rPr>
          <w:rFonts w:eastAsia="黑体" w:hint="eastAsia"/>
          <w:sz w:val="21"/>
        </w:rPr>
        <w:instrText xml:space="preserve">SEQ </w:instrText>
      </w:r>
      <w:r w:rsidRPr="00130B3F">
        <w:rPr>
          <w:rFonts w:eastAsia="黑体" w:hint="eastAsia"/>
          <w:sz w:val="21"/>
        </w:rPr>
        <w:instrText>表</w:instrText>
      </w:r>
      <w:r w:rsidRPr="00130B3F">
        <w:rPr>
          <w:rFonts w:eastAsia="黑体" w:hint="eastAsia"/>
          <w:sz w:val="21"/>
        </w:rPr>
        <w:instrText xml:space="preserve"> \* ARABIC</w:instrText>
      </w:r>
      <w:r w:rsidRPr="00130B3F">
        <w:rPr>
          <w:rFonts w:eastAsia="黑体"/>
          <w:sz w:val="21"/>
        </w:rPr>
        <w:instrText xml:space="preserve"> </w:instrText>
      </w:r>
      <w:r w:rsidRPr="00130B3F">
        <w:rPr>
          <w:rFonts w:eastAsia="黑体"/>
          <w:sz w:val="21"/>
        </w:rPr>
        <w:fldChar w:fldCharType="separate"/>
      </w:r>
      <w:r w:rsidR="00A6646C">
        <w:rPr>
          <w:rFonts w:eastAsia="黑体"/>
          <w:noProof/>
          <w:sz w:val="21"/>
        </w:rPr>
        <w:t>2</w:t>
      </w:r>
      <w:r w:rsidRPr="00130B3F">
        <w:rPr>
          <w:rFonts w:eastAsia="黑体"/>
          <w:sz w:val="21"/>
        </w:rPr>
        <w:fldChar w:fldCharType="end"/>
      </w:r>
      <w:r w:rsidR="00A01190">
        <w:rPr>
          <w:rFonts w:eastAsia="黑体"/>
          <w:sz w:val="21"/>
        </w:rPr>
        <w:t xml:space="preserve"> R-MED</w:t>
      </w:r>
      <w:r w:rsidR="00A01190">
        <w:rPr>
          <w:rFonts w:eastAsia="黑体" w:hint="eastAsia"/>
          <w:sz w:val="21"/>
        </w:rPr>
        <w:t>算法应用在</w:t>
      </w:r>
      <w:r w:rsidR="00A01190">
        <w:rPr>
          <w:rFonts w:eastAsia="黑体" w:hint="eastAsia"/>
          <w:sz w:val="21"/>
        </w:rPr>
        <w:t>H</w:t>
      </w:r>
      <w:r w:rsidR="00A01190">
        <w:rPr>
          <w:rFonts w:eastAsia="黑体"/>
          <w:sz w:val="21"/>
        </w:rPr>
        <w:t>.265</w:t>
      </w:r>
      <w:r w:rsidR="00A01190">
        <w:rPr>
          <w:rFonts w:eastAsia="黑体" w:hint="eastAsia"/>
          <w:sz w:val="21"/>
        </w:rPr>
        <w:t>及</w:t>
      </w:r>
      <w:r w:rsidR="00A01190">
        <w:rPr>
          <w:rFonts w:eastAsia="黑体" w:hint="eastAsia"/>
          <w:sz w:val="21"/>
        </w:rPr>
        <w:t>H</w:t>
      </w:r>
      <w:r w:rsidR="00A01190">
        <w:rPr>
          <w:rFonts w:eastAsia="黑体"/>
          <w:sz w:val="21"/>
        </w:rPr>
        <w:t>.266</w:t>
      </w:r>
      <w:r w:rsidR="00A01190">
        <w:rPr>
          <w:rFonts w:eastAsia="黑体" w:hint="eastAsia"/>
          <w:sz w:val="21"/>
        </w:rPr>
        <w:t>的性能测试</w:t>
      </w:r>
    </w:p>
    <w:tbl>
      <w:tblPr>
        <w:tblW w:w="5000" w:type="pct"/>
        <w:tblLook w:val="04A0" w:firstRow="1" w:lastRow="0" w:firstColumn="1" w:lastColumn="0" w:noHBand="0" w:noVBand="1"/>
      </w:tblPr>
      <w:tblGrid>
        <w:gridCol w:w="509"/>
        <w:gridCol w:w="2143"/>
        <w:gridCol w:w="1188"/>
        <w:gridCol w:w="604"/>
        <w:gridCol w:w="979"/>
        <w:gridCol w:w="1128"/>
        <w:gridCol w:w="979"/>
        <w:gridCol w:w="1128"/>
        <w:gridCol w:w="222"/>
      </w:tblGrid>
      <w:tr w:rsidR="00091C6D" w:rsidRPr="00091C6D" w14:paraId="2CF2861B" w14:textId="77777777" w:rsidTr="00A54422">
        <w:trPr>
          <w:gridAfter w:val="1"/>
          <w:wAfter w:w="125" w:type="pct"/>
          <w:trHeight w:val="312"/>
        </w:trPr>
        <w:tc>
          <w:tcPr>
            <w:tcW w:w="287" w:type="pct"/>
            <w:vMerge w:val="restart"/>
            <w:tcBorders>
              <w:top w:val="single" w:sz="8" w:space="0" w:color="auto"/>
              <w:left w:val="nil"/>
              <w:bottom w:val="single" w:sz="4" w:space="0" w:color="000000"/>
              <w:right w:val="nil"/>
            </w:tcBorders>
            <w:shd w:val="clear" w:color="auto" w:fill="auto"/>
            <w:vAlign w:val="center"/>
            <w:hideMark/>
          </w:tcPr>
          <w:p w14:paraId="6428A648"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序列</w:t>
            </w:r>
            <w:r w:rsidRPr="00091C6D">
              <w:rPr>
                <w:rFonts w:cs="宋体" w:hint="eastAsia"/>
                <w:color w:val="000000"/>
                <w:kern w:val="0"/>
                <w:sz w:val="18"/>
                <w:szCs w:val="18"/>
              </w:rPr>
              <w:br/>
            </w:r>
            <w:r w:rsidRPr="00091C6D">
              <w:rPr>
                <w:rFonts w:cs="宋体" w:hint="eastAsia"/>
                <w:color w:val="000000"/>
                <w:kern w:val="0"/>
                <w:sz w:val="18"/>
                <w:szCs w:val="18"/>
              </w:rPr>
              <w:t>类别</w:t>
            </w:r>
          </w:p>
        </w:tc>
        <w:tc>
          <w:tcPr>
            <w:tcW w:w="1207" w:type="pct"/>
            <w:vMerge w:val="restart"/>
            <w:tcBorders>
              <w:top w:val="single" w:sz="8" w:space="0" w:color="auto"/>
              <w:left w:val="nil"/>
              <w:bottom w:val="single" w:sz="4" w:space="0" w:color="000000"/>
              <w:right w:val="nil"/>
            </w:tcBorders>
            <w:shd w:val="clear" w:color="auto" w:fill="auto"/>
            <w:noWrap/>
            <w:vAlign w:val="center"/>
            <w:hideMark/>
          </w:tcPr>
          <w:p w14:paraId="0680143E"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序列</w:t>
            </w:r>
          </w:p>
        </w:tc>
        <w:tc>
          <w:tcPr>
            <w:tcW w:w="669" w:type="pct"/>
            <w:vMerge w:val="restart"/>
            <w:tcBorders>
              <w:top w:val="single" w:sz="8" w:space="0" w:color="auto"/>
              <w:left w:val="nil"/>
              <w:bottom w:val="single" w:sz="4" w:space="0" w:color="000000"/>
              <w:right w:val="nil"/>
            </w:tcBorders>
            <w:shd w:val="clear" w:color="auto" w:fill="auto"/>
            <w:noWrap/>
            <w:vAlign w:val="center"/>
            <w:hideMark/>
          </w:tcPr>
          <w:p w14:paraId="7A953A34"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分辨率</w:t>
            </w:r>
          </w:p>
        </w:tc>
        <w:tc>
          <w:tcPr>
            <w:tcW w:w="340" w:type="pct"/>
            <w:vMerge w:val="restart"/>
            <w:tcBorders>
              <w:top w:val="single" w:sz="8" w:space="0" w:color="auto"/>
              <w:left w:val="nil"/>
              <w:bottom w:val="single" w:sz="4" w:space="0" w:color="000000"/>
              <w:right w:val="nil"/>
            </w:tcBorders>
            <w:shd w:val="clear" w:color="auto" w:fill="auto"/>
            <w:noWrap/>
            <w:vAlign w:val="center"/>
            <w:hideMark/>
          </w:tcPr>
          <w:p w14:paraId="49E6D91F"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帧数</w:t>
            </w:r>
          </w:p>
        </w:tc>
        <w:tc>
          <w:tcPr>
            <w:tcW w:w="1186" w:type="pct"/>
            <w:gridSpan w:val="2"/>
            <w:vMerge w:val="restart"/>
            <w:tcBorders>
              <w:top w:val="single" w:sz="8" w:space="0" w:color="auto"/>
              <w:left w:val="nil"/>
              <w:bottom w:val="single" w:sz="4" w:space="0" w:color="000000"/>
              <w:right w:val="nil"/>
            </w:tcBorders>
            <w:shd w:val="clear" w:color="auto" w:fill="auto"/>
            <w:vAlign w:val="center"/>
            <w:hideMark/>
          </w:tcPr>
          <w:p w14:paraId="38245A65"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H.265 + R-MED</w:t>
            </w:r>
            <w:r w:rsidRPr="00091C6D">
              <w:rPr>
                <w:rFonts w:cs="宋体" w:hint="eastAsia"/>
                <w:color w:val="000000"/>
                <w:kern w:val="0"/>
                <w:sz w:val="18"/>
                <w:szCs w:val="18"/>
              </w:rPr>
              <w:br/>
              <w:t>vs</w:t>
            </w:r>
            <w:r w:rsidRPr="00091C6D">
              <w:rPr>
                <w:rFonts w:cs="宋体" w:hint="eastAsia"/>
                <w:color w:val="000000"/>
                <w:kern w:val="0"/>
                <w:sz w:val="18"/>
                <w:szCs w:val="18"/>
              </w:rPr>
              <w:br/>
              <w:t>H.265</w:t>
            </w:r>
          </w:p>
        </w:tc>
        <w:tc>
          <w:tcPr>
            <w:tcW w:w="1186" w:type="pct"/>
            <w:gridSpan w:val="2"/>
            <w:vMerge w:val="restart"/>
            <w:tcBorders>
              <w:top w:val="single" w:sz="8" w:space="0" w:color="auto"/>
              <w:left w:val="nil"/>
              <w:bottom w:val="single" w:sz="4" w:space="0" w:color="000000"/>
              <w:right w:val="nil"/>
            </w:tcBorders>
            <w:shd w:val="clear" w:color="auto" w:fill="auto"/>
            <w:vAlign w:val="center"/>
            <w:hideMark/>
          </w:tcPr>
          <w:p w14:paraId="65ACB040"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H.266 + R-MED</w:t>
            </w:r>
            <w:r w:rsidRPr="00091C6D">
              <w:rPr>
                <w:rFonts w:cs="宋体" w:hint="eastAsia"/>
                <w:color w:val="000000"/>
                <w:kern w:val="0"/>
                <w:sz w:val="18"/>
                <w:szCs w:val="18"/>
              </w:rPr>
              <w:br/>
              <w:t>vs</w:t>
            </w:r>
            <w:r w:rsidRPr="00091C6D">
              <w:rPr>
                <w:rFonts w:cs="宋体" w:hint="eastAsia"/>
                <w:color w:val="000000"/>
                <w:kern w:val="0"/>
                <w:sz w:val="18"/>
                <w:szCs w:val="18"/>
              </w:rPr>
              <w:br/>
              <w:t>H.266</w:t>
            </w:r>
          </w:p>
        </w:tc>
      </w:tr>
      <w:tr w:rsidR="00091C6D" w:rsidRPr="00091C6D" w14:paraId="785738AE" w14:textId="77777777" w:rsidTr="00A54422">
        <w:trPr>
          <w:trHeight w:val="570"/>
        </w:trPr>
        <w:tc>
          <w:tcPr>
            <w:tcW w:w="287" w:type="pct"/>
            <w:vMerge/>
            <w:tcBorders>
              <w:top w:val="single" w:sz="8" w:space="0" w:color="auto"/>
              <w:left w:val="nil"/>
              <w:bottom w:val="single" w:sz="4" w:space="0" w:color="000000"/>
              <w:right w:val="nil"/>
            </w:tcBorders>
            <w:vAlign w:val="center"/>
            <w:hideMark/>
          </w:tcPr>
          <w:p w14:paraId="6F0F8123" w14:textId="77777777" w:rsidR="00091C6D" w:rsidRPr="00091C6D" w:rsidRDefault="00091C6D" w:rsidP="00091C6D">
            <w:pPr>
              <w:widowControl/>
              <w:jc w:val="left"/>
              <w:rPr>
                <w:rFonts w:cs="宋体"/>
                <w:color w:val="000000"/>
                <w:kern w:val="0"/>
                <w:sz w:val="18"/>
                <w:szCs w:val="18"/>
              </w:rPr>
            </w:pPr>
          </w:p>
        </w:tc>
        <w:tc>
          <w:tcPr>
            <w:tcW w:w="1207" w:type="pct"/>
            <w:vMerge/>
            <w:tcBorders>
              <w:top w:val="single" w:sz="8" w:space="0" w:color="auto"/>
              <w:left w:val="nil"/>
              <w:bottom w:val="single" w:sz="4" w:space="0" w:color="000000"/>
              <w:right w:val="nil"/>
            </w:tcBorders>
            <w:vAlign w:val="center"/>
            <w:hideMark/>
          </w:tcPr>
          <w:p w14:paraId="40DA18EC" w14:textId="77777777" w:rsidR="00091C6D" w:rsidRPr="00091C6D" w:rsidRDefault="00091C6D" w:rsidP="00091C6D">
            <w:pPr>
              <w:widowControl/>
              <w:jc w:val="left"/>
              <w:rPr>
                <w:rFonts w:cs="宋体"/>
                <w:color w:val="000000"/>
                <w:kern w:val="0"/>
                <w:sz w:val="18"/>
                <w:szCs w:val="18"/>
              </w:rPr>
            </w:pPr>
          </w:p>
        </w:tc>
        <w:tc>
          <w:tcPr>
            <w:tcW w:w="669" w:type="pct"/>
            <w:vMerge/>
            <w:tcBorders>
              <w:top w:val="single" w:sz="8" w:space="0" w:color="auto"/>
              <w:left w:val="nil"/>
              <w:bottom w:val="single" w:sz="4" w:space="0" w:color="000000"/>
              <w:right w:val="nil"/>
            </w:tcBorders>
            <w:vAlign w:val="center"/>
            <w:hideMark/>
          </w:tcPr>
          <w:p w14:paraId="09FADD4B" w14:textId="77777777" w:rsidR="00091C6D" w:rsidRPr="00091C6D" w:rsidRDefault="00091C6D" w:rsidP="00091C6D">
            <w:pPr>
              <w:widowControl/>
              <w:jc w:val="left"/>
              <w:rPr>
                <w:rFonts w:cs="宋体"/>
                <w:color w:val="000000"/>
                <w:kern w:val="0"/>
                <w:sz w:val="18"/>
                <w:szCs w:val="18"/>
              </w:rPr>
            </w:pPr>
          </w:p>
        </w:tc>
        <w:tc>
          <w:tcPr>
            <w:tcW w:w="340" w:type="pct"/>
            <w:vMerge/>
            <w:tcBorders>
              <w:top w:val="single" w:sz="8" w:space="0" w:color="auto"/>
              <w:left w:val="nil"/>
              <w:bottom w:val="single" w:sz="4" w:space="0" w:color="000000"/>
              <w:right w:val="nil"/>
            </w:tcBorders>
            <w:vAlign w:val="center"/>
            <w:hideMark/>
          </w:tcPr>
          <w:p w14:paraId="78084BA0" w14:textId="77777777" w:rsidR="00091C6D" w:rsidRPr="00091C6D" w:rsidRDefault="00091C6D" w:rsidP="00091C6D">
            <w:pPr>
              <w:widowControl/>
              <w:jc w:val="left"/>
              <w:rPr>
                <w:rFonts w:cs="宋体"/>
                <w:color w:val="000000"/>
                <w:kern w:val="0"/>
                <w:sz w:val="18"/>
                <w:szCs w:val="18"/>
              </w:rPr>
            </w:pPr>
          </w:p>
        </w:tc>
        <w:tc>
          <w:tcPr>
            <w:tcW w:w="1186" w:type="pct"/>
            <w:gridSpan w:val="2"/>
            <w:vMerge/>
            <w:tcBorders>
              <w:top w:val="single" w:sz="8" w:space="0" w:color="auto"/>
              <w:left w:val="nil"/>
              <w:bottom w:val="single" w:sz="4" w:space="0" w:color="000000"/>
              <w:right w:val="nil"/>
            </w:tcBorders>
            <w:vAlign w:val="center"/>
            <w:hideMark/>
          </w:tcPr>
          <w:p w14:paraId="714A40F8" w14:textId="77777777" w:rsidR="00091C6D" w:rsidRPr="00091C6D" w:rsidRDefault="00091C6D" w:rsidP="00091C6D">
            <w:pPr>
              <w:widowControl/>
              <w:jc w:val="left"/>
              <w:rPr>
                <w:rFonts w:cs="宋体"/>
                <w:color w:val="000000"/>
                <w:kern w:val="0"/>
                <w:sz w:val="18"/>
                <w:szCs w:val="18"/>
              </w:rPr>
            </w:pPr>
          </w:p>
        </w:tc>
        <w:tc>
          <w:tcPr>
            <w:tcW w:w="1186" w:type="pct"/>
            <w:gridSpan w:val="2"/>
            <w:vMerge/>
            <w:tcBorders>
              <w:top w:val="single" w:sz="8" w:space="0" w:color="auto"/>
              <w:left w:val="nil"/>
              <w:bottom w:val="single" w:sz="4" w:space="0" w:color="000000"/>
              <w:right w:val="nil"/>
            </w:tcBorders>
            <w:vAlign w:val="center"/>
            <w:hideMark/>
          </w:tcPr>
          <w:p w14:paraId="48AB5012" w14:textId="77777777" w:rsidR="00091C6D" w:rsidRPr="00091C6D" w:rsidRDefault="00091C6D" w:rsidP="00091C6D">
            <w:pPr>
              <w:widowControl/>
              <w:jc w:val="left"/>
              <w:rPr>
                <w:rFonts w:cs="宋体"/>
                <w:color w:val="000000"/>
                <w:kern w:val="0"/>
                <w:sz w:val="18"/>
                <w:szCs w:val="18"/>
              </w:rPr>
            </w:pPr>
          </w:p>
        </w:tc>
        <w:tc>
          <w:tcPr>
            <w:tcW w:w="125" w:type="pct"/>
            <w:tcBorders>
              <w:top w:val="nil"/>
              <w:left w:val="nil"/>
              <w:bottom w:val="nil"/>
              <w:right w:val="nil"/>
            </w:tcBorders>
            <w:shd w:val="clear" w:color="auto" w:fill="auto"/>
            <w:noWrap/>
            <w:vAlign w:val="bottom"/>
            <w:hideMark/>
          </w:tcPr>
          <w:p w14:paraId="6F2BA49E" w14:textId="77777777" w:rsidR="00091C6D" w:rsidRPr="00091C6D" w:rsidRDefault="00091C6D" w:rsidP="00091C6D">
            <w:pPr>
              <w:widowControl/>
              <w:jc w:val="center"/>
              <w:rPr>
                <w:rFonts w:cs="宋体"/>
                <w:color w:val="000000"/>
                <w:kern w:val="0"/>
                <w:sz w:val="18"/>
                <w:szCs w:val="18"/>
              </w:rPr>
            </w:pPr>
          </w:p>
        </w:tc>
      </w:tr>
      <w:tr w:rsidR="00091C6D" w:rsidRPr="00A54422" w14:paraId="6ACA6760" w14:textId="77777777" w:rsidTr="00A54422">
        <w:trPr>
          <w:trHeight w:val="285"/>
        </w:trPr>
        <w:tc>
          <w:tcPr>
            <w:tcW w:w="287" w:type="pct"/>
            <w:tcBorders>
              <w:top w:val="nil"/>
              <w:left w:val="nil"/>
              <w:bottom w:val="nil"/>
              <w:right w:val="nil"/>
            </w:tcBorders>
            <w:shd w:val="clear" w:color="auto" w:fill="auto"/>
            <w:noWrap/>
            <w:vAlign w:val="center"/>
            <w:hideMark/>
          </w:tcPr>
          <w:p w14:paraId="45267202"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A</w:t>
            </w:r>
          </w:p>
        </w:tc>
        <w:tc>
          <w:tcPr>
            <w:tcW w:w="1207" w:type="pct"/>
            <w:tcBorders>
              <w:top w:val="nil"/>
              <w:left w:val="nil"/>
              <w:bottom w:val="nil"/>
              <w:right w:val="nil"/>
            </w:tcBorders>
            <w:shd w:val="clear" w:color="auto" w:fill="auto"/>
            <w:noWrap/>
            <w:vAlign w:val="center"/>
            <w:hideMark/>
          </w:tcPr>
          <w:p w14:paraId="6EF087DF"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PeopleOnStreet</w:t>
            </w:r>
          </w:p>
        </w:tc>
        <w:tc>
          <w:tcPr>
            <w:tcW w:w="669" w:type="pct"/>
            <w:tcBorders>
              <w:top w:val="nil"/>
              <w:left w:val="nil"/>
              <w:bottom w:val="nil"/>
              <w:right w:val="nil"/>
            </w:tcBorders>
            <w:shd w:val="clear" w:color="auto" w:fill="auto"/>
            <w:noWrap/>
            <w:vAlign w:val="center"/>
            <w:hideMark/>
          </w:tcPr>
          <w:p w14:paraId="1C996B5A"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2560</w:t>
            </w:r>
            <w:r w:rsidRPr="00091C6D">
              <w:rPr>
                <w:rFonts w:cs="宋体" w:hint="eastAsia"/>
                <w:color w:val="000000"/>
                <w:kern w:val="0"/>
                <w:sz w:val="18"/>
                <w:szCs w:val="18"/>
              </w:rPr>
              <w:t>×</w:t>
            </w:r>
            <w:r w:rsidRPr="00091C6D">
              <w:rPr>
                <w:rFonts w:cs="宋体" w:hint="eastAsia"/>
                <w:color w:val="000000"/>
                <w:kern w:val="0"/>
                <w:sz w:val="18"/>
                <w:szCs w:val="18"/>
              </w:rPr>
              <w:t>1600</w:t>
            </w:r>
          </w:p>
        </w:tc>
        <w:tc>
          <w:tcPr>
            <w:tcW w:w="340" w:type="pct"/>
            <w:tcBorders>
              <w:top w:val="nil"/>
              <w:left w:val="nil"/>
              <w:bottom w:val="nil"/>
              <w:right w:val="nil"/>
            </w:tcBorders>
            <w:shd w:val="clear" w:color="auto" w:fill="auto"/>
            <w:noWrap/>
            <w:vAlign w:val="center"/>
            <w:hideMark/>
          </w:tcPr>
          <w:p w14:paraId="44B8208E"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150</w:t>
            </w:r>
          </w:p>
        </w:tc>
        <w:tc>
          <w:tcPr>
            <w:tcW w:w="551" w:type="pct"/>
            <w:tcBorders>
              <w:top w:val="nil"/>
              <w:left w:val="nil"/>
              <w:bottom w:val="nil"/>
              <w:right w:val="nil"/>
            </w:tcBorders>
            <w:shd w:val="clear" w:color="auto" w:fill="auto"/>
            <w:noWrap/>
            <w:vAlign w:val="center"/>
            <w:hideMark/>
          </w:tcPr>
          <w:p w14:paraId="66C5BEA7"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-11.10%</w:t>
            </w:r>
          </w:p>
        </w:tc>
        <w:tc>
          <w:tcPr>
            <w:tcW w:w="635" w:type="pct"/>
            <w:tcBorders>
              <w:top w:val="nil"/>
              <w:left w:val="nil"/>
              <w:bottom w:val="nil"/>
              <w:right w:val="nil"/>
            </w:tcBorders>
            <w:shd w:val="clear" w:color="auto" w:fill="auto"/>
            <w:noWrap/>
            <w:vAlign w:val="center"/>
            <w:hideMark/>
          </w:tcPr>
          <w:p w14:paraId="4B2FE90E"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(-5.99%)</w:t>
            </w:r>
          </w:p>
        </w:tc>
        <w:tc>
          <w:tcPr>
            <w:tcW w:w="551" w:type="pct"/>
            <w:tcBorders>
              <w:top w:val="nil"/>
              <w:left w:val="nil"/>
              <w:bottom w:val="nil"/>
              <w:right w:val="nil"/>
            </w:tcBorders>
            <w:shd w:val="clear" w:color="auto" w:fill="auto"/>
            <w:noWrap/>
            <w:vAlign w:val="center"/>
            <w:hideMark/>
          </w:tcPr>
          <w:p w14:paraId="080C9681"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-9.67%</w:t>
            </w:r>
          </w:p>
        </w:tc>
        <w:tc>
          <w:tcPr>
            <w:tcW w:w="635" w:type="pct"/>
            <w:tcBorders>
              <w:top w:val="nil"/>
              <w:left w:val="nil"/>
              <w:bottom w:val="nil"/>
              <w:right w:val="nil"/>
            </w:tcBorders>
            <w:shd w:val="clear" w:color="auto" w:fill="auto"/>
            <w:noWrap/>
            <w:vAlign w:val="center"/>
            <w:hideMark/>
          </w:tcPr>
          <w:p w14:paraId="65F6933A"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(-5.99%)</w:t>
            </w:r>
          </w:p>
        </w:tc>
        <w:tc>
          <w:tcPr>
            <w:tcW w:w="125" w:type="pct"/>
            <w:vAlign w:val="center"/>
            <w:hideMark/>
          </w:tcPr>
          <w:p w14:paraId="3F7AF309" w14:textId="77777777" w:rsidR="00091C6D" w:rsidRPr="00091C6D" w:rsidRDefault="00091C6D" w:rsidP="00091C6D">
            <w:pPr>
              <w:widowControl/>
              <w:jc w:val="left"/>
              <w:rPr>
                <w:kern w:val="0"/>
                <w:sz w:val="18"/>
                <w:szCs w:val="18"/>
              </w:rPr>
            </w:pPr>
          </w:p>
        </w:tc>
      </w:tr>
      <w:tr w:rsidR="00091C6D" w:rsidRPr="00A54422" w14:paraId="6322B5B5" w14:textId="77777777" w:rsidTr="00A54422">
        <w:trPr>
          <w:trHeight w:val="285"/>
        </w:trPr>
        <w:tc>
          <w:tcPr>
            <w:tcW w:w="287" w:type="pct"/>
            <w:tcBorders>
              <w:top w:val="nil"/>
              <w:left w:val="nil"/>
              <w:bottom w:val="nil"/>
              <w:right w:val="nil"/>
            </w:tcBorders>
            <w:shd w:val="clear" w:color="auto" w:fill="auto"/>
            <w:noWrap/>
            <w:vAlign w:val="center"/>
            <w:hideMark/>
          </w:tcPr>
          <w:p w14:paraId="71ECB62C"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A</w:t>
            </w:r>
          </w:p>
        </w:tc>
        <w:tc>
          <w:tcPr>
            <w:tcW w:w="1207" w:type="pct"/>
            <w:tcBorders>
              <w:top w:val="nil"/>
              <w:left w:val="nil"/>
              <w:bottom w:val="nil"/>
              <w:right w:val="nil"/>
            </w:tcBorders>
            <w:shd w:val="clear" w:color="auto" w:fill="auto"/>
            <w:noWrap/>
            <w:vAlign w:val="center"/>
            <w:hideMark/>
          </w:tcPr>
          <w:p w14:paraId="2115B032"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Traffic</w:t>
            </w:r>
          </w:p>
        </w:tc>
        <w:tc>
          <w:tcPr>
            <w:tcW w:w="669" w:type="pct"/>
            <w:tcBorders>
              <w:top w:val="nil"/>
              <w:left w:val="nil"/>
              <w:bottom w:val="nil"/>
              <w:right w:val="nil"/>
            </w:tcBorders>
            <w:shd w:val="clear" w:color="auto" w:fill="auto"/>
            <w:noWrap/>
            <w:vAlign w:val="center"/>
            <w:hideMark/>
          </w:tcPr>
          <w:p w14:paraId="58152B8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2560</w:t>
            </w:r>
            <w:r w:rsidRPr="00091C6D">
              <w:rPr>
                <w:rFonts w:cs="宋体" w:hint="eastAsia"/>
                <w:color w:val="000000"/>
                <w:kern w:val="0"/>
                <w:sz w:val="18"/>
                <w:szCs w:val="18"/>
              </w:rPr>
              <w:t>×</w:t>
            </w:r>
            <w:r w:rsidRPr="00091C6D">
              <w:rPr>
                <w:rFonts w:cs="宋体" w:hint="eastAsia"/>
                <w:color w:val="000000"/>
                <w:kern w:val="0"/>
                <w:sz w:val="18"/>
                <w:szCs w:val="18"/>
              </w:rPr>
              <w:t>1600</w:t>
            </w:r>
          </w:p>
        </w:tc>
        <w:tc>
          <w:tcPr>
            <w:tcW w:w="340" w:type="pct"/>
            <w:tcBorders>
              <w:top w:val="nil"/>
              <w:left w:val="nil"/>
              <w:bottom w:val="nil"/>
              <w:right w:val="nil"/>
            </w:tcBorders>
            <w:shd w:val="clear" w:color="auto" w:fill="auto"/>
            <w:noWrap/>
            <w:vAlign w:val="center"/>
            <w:hideMark/>
          </w:tcPr>
          <w:p w14:paraId="3F33D12E"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150</w:t>
            </w:r>
          </w:p>
        </w:tc>
        <w:tc>
          <w:tcPr>
            <w:tcW w:w="551" w:type="pct"/>
            <w:tcBorders>
              <w:top w:val="nil"/>
              <w:left w:val="nil"/>
              <w:bottom w:val="nil"/>
              <w:right w:val="nil"/>
            </w:tcBorders>
            <w:shd w:val="clear" w:color="auto" w:fill="auto"/>
            <w:noWrap/>
            <w:vAlign w:val="center"/>
            <w:hideMark/>
          </w:tcPr>
          <w:p w14:paraId="41ECA435"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-10.10%</w:t>
            </w:r>
          </w:p>
        </w:tc>
        <w:tc>
          <w:tcPr>
            <w:tcW w:w="635" w:type="pct"/>
            <w:tcBorders>
              <w:top w:val="nil"/>
              <w:left w:val="nil"/>
              <w:bottom w:val="nil"/>
              <w:right w:val="nil"/>
            </w:tcBorders>
            <w:shd w:val="clear" w:color="auto" w:fill="auto"/>
            <w:noWrap/>
            <w:vAlign w:val="center"/>
            <w:hideMark/>
          </w:tcPr>
          <w:p w14:paraId="2E645E92"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(-3.54%)</w:t>
            </w:r>
          </w:p>
        </w:tc>
        <w:tc>
          <w:tcPr>
            <w:tcW w:w="551" w:type="pct"/>
            <w:tcBorders>
              <w:top w:val="nil"/>
              <w:left w:val="nil"/>
              <w:bottom w:val="nil"/>
              <w:right w:val="nil"/>
            </w:tcBorders>
            <w:shd w:val="clear" w:color="auto" w:fill="auto"/>
            <w:noWrap/>
            <w:vAlign w:val="center"/>
            <w:hideMark/>
          </w:tcPr>
          <w:p w14:paraId="5B8CCE4B"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-8.60%</w:t>
            </w:r>
          </w:p>
        </w:tc>
        <w:tc>
          <w:tcPr>
            <w:tcW w:w="635" w:type="pct"/>
            <w:tcBorders>
              <w:top w:val="nil"/>
              <w:left w:val="nil"/>
              <w:bottom w:val="nil"/>
              <w:right w:val="nil"/>
            </w:tcBorders>
            <w:shd w:val="clear" w:color="auto" w:fill="auto"/>
            <w:noWrap/>
            <w:vAlign w:val="center"/>
            <w:hideMark/>
          </w:tcPr>
          <w:p w14:paraId="43D3097C"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(-3.77%)</w:t>
            </w:r>
          </w:p>
        </w:tc>
        <w:tc>
          <w:tcPr>
            <w:tcW w:w="125" w:type="pct"/>
            <w:vAlign w:val="center"/>
            <w:hideMark/>
          </w:tcPr>
          <w:p w14:paraId="121FA5A7" w14:textId="77777777" w:rsidR="00091C6D" w:rsidRPr="00091C6D" w:rsidRDefault="00091C6D" w:rsidP="00091C6D">
            <w:pPr>
              <w:widowControl/>
              <w:jc w:val="left"/>
              <w:rPr>
                <w:kern w:val="0"/>
                <w:sz w:val="18"/>
                <w:szCs w:val="18"/>
              </w:rPr>
            </w:pPr>
          </w:p>
        </w:tc>
      </w:tr>
      <w:tr w:rsidR="00091C6D" w:rsidRPr="00A54422" w14:paraId="5A1064C1" w14:textId="77777777" w:rsidTr="00A54422">
        <w:trPr>
          <w:trHeight w:val="285"/>
        </w:trPr>
        <w:tc>
          <w:tcPr>
            <w:tcW w:w="287" w:type="pct"/>
            <w:tcBorders>
              <w:top w:val="nil"/>
              <w:left w:val="nil"/>
              <w:bottom w:val="nil"/>
              <w:right w:val="nil"/>
            </w:tcBorders>
            <w:shd w:val="clear" w:color="auto" w:fill="auto"/>
            <w:noWrap/>
            <w:vAlign w:val="center"/>
            <w:hideMark/>
          </w:tcPr>
          <w:p w14:paraId="45A1C9E1"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B</w:t>
            </w:r>
          </w:p>
        </w:tc>
        <w:tc>
          <w:tcPr>
            <w:tcW w:w="1207" w:type="pct"/>
            <w:tcBorders>
              <w:top w:val="nil"/>
              <w:left w:val="nil"/>
              <w:bottom w:val="nil"/>
              <w:right w:val="nil"/>
            </w:tcBorders>
            <w:shd w:val="clear" w:color="auto" w:fill="auto"/>
            <w:noWrap/>
            <w:vAlign w:val="center"/>
            <w:hideMark/>
          </w:tcPr>
          <w:p w14:paraId="6ACA9081"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BasketballDrive</w:t>
            </w:r>
          </w:p>
        </w:tc>
        <w:tc>
          <w:tcPr>
            <w:tcW w:w="669" w:type="pct"/>
            <w:tcBorders>
              <w:top w:val="nil"/>
              <w:left w:val="nil"/>
              <w:bottom w:val="nil"/>
              <w:right w:val="nil"/>
            </w:tcBorders>
            <w:shd w:val="clear" w:color="auto" w:fill="auto"/>
            <w:noWrap/>
            <w:vAlign w:val="center"/>
            <w:hideMark/>
          </w:tcPr>
          <w:p w14:paraId="7816A7E9"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1920</w:t>
            </w:r>
            <w:r w:rsidRPr="00091C6D">
              <w:rPr>
                <w:rFonts w:cs="宋体" w:hint="eastAsia"/>
                <w:color w:val="000000"/>
                <w:kern w:val="0"/>
                <w:sz w:val="18"/>
                <w:szCs w:val="18"/>
              </w:rPr>
              <w:t>×</w:t>
            </w:r>
            <w:r w:rsidRPr="00091C6D">
              <w:rPr>
                <w:rFonts w:cs="宋体" w:hint="eastAsia"/>
                <w:color w:val="000000"/>
                <w:kern w:val="0"/>
                <w:sz w:val="18"/>
                <w:szCs w:val="18"/>
              </w:rPr>
              <w:t>1080</w:t>
            </w:r>
          </w:p>
        </w:tc>
        <w:tc>
          <w:tcPr>
            <w:tcW w:w="340" w:type="pct"/>
            <w:tcBorders>
              <w:top w:val="nil"/>
              <w:left w:val="nil"/>
              <w:bottom w:val="nil"/>
              <w:right w:val="nil"/>
            </w:tcBorders>
            <w:shd w:val="clear" w:color="auto" w:fill="auto"/>
            <w:noWrap/>
            <w:vAlign w:val="center"/>
            <w:hideMark/>
          </w:tcPr>
          <w:p w14:paraId="18348A03"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329F4C03"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-2.19%</w:t>
            </w:r>
          </w:p>
        </w:tc>
        <w:tc>
          <w:tcPr>
            <w:tcW w:w="635" w:type="pct"/>
            <w:tcBorders>
              <w:top w:val="nil"/>
              <w:left w:val="nil"/>
              <w:bottom w:val="nil"/>
              <w:right w:val="nil"/>
            </w:tcBorders>
            <w:shd w:val="clear" w:color="auto" w:fill="auto"/>
            <w:noWrap/>
            <w:vAlign w:val="center"/>
            <w:hideMark/>
          </w:tcPr>
          <w:p w14:paraId="2433EE67"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(-0.49%)</w:t>
            </w:r>
          </w:p>
        </w:tc>
        <w:tc>
          <w:tcPr>
            <w:tcW w:w="551" w:type="pct"/>
            <w:tcBorders>
              <w:top w:val="nil"/>
              <w:left w:val="nil"/>
              <w:bottom w:val="nil"/>
              <w:right w:val="nil"/>
            </w:tcBorders>
            <w:shd w:val="clear" w:color="auto" w:fill="auto"/>
            <w:noWrap/>
            <w:vAlign w:val="center"/>
            <w:hideMark/>
          </w:tcPr>
          <w:p w14:paraId="774D9AB0"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-1.42%</w:t>
            </w:r>
          </w:p>
        </w:tc>
        <w:tc>
          <w:tcPr>
            <w:tcW w:w="635" w:type="pct"/>
            <w:tcBorders>
              <w:top w:val="nil"/>
              <w:left w:val="nil"/>
              <w:bottom w:val="nil"/>
              <w:right w:val="nil"/>
            </w:tcBorders>
            <w:shd w:val="clear" w:color="auto" w:fill="auto"/>
            <w:noWrap/>
            <w:vAlign w:val="center"/>
            <w:hideMark/>
          </w:tcPr>
          <w:p w14:paraId="773457C2"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(-0.52%)</w:t>
            </w:r>
          </w:p>
        </w:tc>
        <w:tc>
          <w:tcPr>
            <w:tcW w:w="125" w:type="pct"/>
            <w:vAlign w:val="center"/>
            <w:hideMark/>
          </w:tcPr>
          <w:p w14:paraId="2E179734" w14:textId="77777777" w:rsidR="00091C6D" w:rsidRPr="00091C6D" w:rsidRDefault="00091C6D" w:rsidP="00091C6D">
            <w:pPr>
              <w:widowControl/>
              <w:jc w:val="left"/>
              <w:rPr>
                <w:kern w:val="0"/>
                <w:sz w:val="18"/>
                <w:szCs w:val="18"/>
              </w:rPr>
            </w:pPr>
          </w:p>
        </w:tc>
      </w:tr>
      <w:tr w:rsidR="00091C6D" w:rsidRPr="00A54422" w14:paraId="5A790553" w14:textId="77777777" w:rsidTr="00A54422">
        <w:trPr>
          <w:trHeight w:val="285"/>
        </w:trPr>
        <w:tc>
          <w:tcPr>
            <w:tcW w:w="287" w:type="pct"/>
            <w:tcBorders>
              <w:top w:val="nil"/>
              <w:left w:val="nil"/>
              <w:bottom w:val="nil"/>
              <w:right w:val="nil"/>
            </w:tcBorders>
            <w:shd w:val="clear" w:color="auto" w:fill="auto"/>
            <w:noWrap/>
            <w:vAlign w:val="center"/>
            <w:hideMark/>
          </w:tcPr>
          <w:p w14:paraId="41F6292A"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B</w:t>
            </w:r>
          </w:p>
        </w:tc>
        <w:tc>
          <w:tcPr>
            <w:tcW w:w="1207" w:type="pct"/>
            <w:tcBorders>
              <w:top w:val="nil"/>
              <w:left w:val="nil"/>
              <w:bottom w:val="nil"/>
              <w:right w:val="nil"/>
            </w:tcBorders>
            <w:shd w:val="clear" w:color="auto" w:fill="auto"/>
            <w:noWrap/>
            <w:vAlign w:val="center"/>
            <w:hideMark/>
          </w:tcPr>
          <w:p w14:paraId="1B95FD10"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BQTerrace</w:t>
            </w:r>
          </w:p>
        </w:tc>
        <w:tc>
          <w:tcPr>
            <w:tcW w:w="669" w:type="pct"/>
            <w:tcBorders>
              <w:top w:val="nil"/>
              <w:left w:val="nil"/>
              <w:bottom w:val="nil"/>
              <w:right w:val="nil"/>
            </w:tcBorders>
            <w:shd w:val="clear" w:color="auto" w:fill="auto"/>
            <w:noWrap/>
            <w:vAlign w:val="center"/>
            <w:hideMark/>
          </w:tcPr>
          <w:p w14:paraId="641A0941"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1920</w:t>
            </w:r>
            <w:r w:rsidRPr="00091C6D">
              <w:rPr>
                <w:rFonts w:cs="宋体" w:hint="eastAsia"/>
                <w:color w:val="000000"/>
                <w:kern w:val="0"/>
                <w:sz w:val="18"/>
                <w:szCs w:val="18"/>
              </w:rPr>
              <w:t>×</w:t>
            </w:r>
            <w:r w:rsidRPr="00091C6D">
              <w:rPr>
                <w:rFonts w:cs="宋体" w:hint="eastAsia"/>
                <w:color w:val="000000"/>
                <w:kern w:val="0"/>
                <w:sz w:val="18"/>
                <w:szCs w:val="18"/>
              </w:rPr>
              <w:t>1080</w:t>
            </w:r>
          </w:p>
        </w:tc>
        <w:tc>
          <w:tcPr>
            <w:tcW w:w="340" w:type="pct"/>
            <w:tcBorders>
              <w:top w:val="nil"/>
              <w:left w:val="nil"/>
              <w:bottom w:val="nil"/>
              <w:right w:val="nil"/>
            </w:tcBorders>
            <w:shd w:val="clear" w:color="auto" w:fill="auto"/>
            <w:noWrap/>
            <w:vAlign w:val="center"/>
            <w:hideMark/>
          </w:tcPr>
          <w:p w14:paraId="55E1F68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58BB72CE"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-5.43%</w:t>
            </w:r>
          </w:p>
        </w:tc>
        <w:tc>
          <w:tcPr>
            <w:tcW w:w="635" w:type="pct"/>
            <w:tcBorders>
              <w:top w:val="nil"/>
              <w:left w:val="nil"/>
              <w:bottom w:val="nil"/>
              <w:right w:val="nil"/>
            </w:tcBorders>
            <w:shd w:val="clear" w:color="auto" w:fill="auto"/>
            <w:noWrap/>
            <w:vAlign w:val="center"/>
            <w:hideMark/>
          </w:tcPr>
          <w:p w14:paraId="2A3039E8"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(-0.96%)</w:t>
            </w:r>
          </w:p>
        </w:tc>
        <w:tc>
          <w:tcPr>
            <w:tcW w:w="551" w:type="pct"/>
            <w:tcBorders>
              <w:top w:val="nil"/>
              <w:left w:val="nil"/>
              <w:bottom w:val="nil"/>
              <w:right w:val="nil"/>
            </w:tcBorders>
            <w:shd w:val="clear" w:color="auto" w:fill="auto"/>
            <w:noWrap/>
            <w:vAlign w:val="center"/>
            <w:hideMark/>
          </w:tcPr>
          <w:p w14:paraId="172A306E"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-4.16%</w:t>
            </w:r>
          </w:p>
        </w:tc>
        <w:tc>
          <w:tcPr>
            <w:tcW w:w="635" w:type="pct"/>
            <w:tcBorders>
              <w:top w:val="nil"/>
              <w:left w:val="nil"/>
              <w:bottom w:val="nil"/>
              <w:right w:val="nil"/>
            </w:tcBorders>
            <w:shd w:val="clear" w:color="auto" w:fill="auto"/>
            <w:noWrap/>
            <w:vAlign w:val="center"/>
            <w:hideMark/>
          </w:tcPr>
          <w:p w14:paraId="4890B9D0"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(-1.15%)</w:t>
            </w:r>
          </w:p>
        </w:tc>
        <w:tc>
          <w:tcPr>
            <w:tcW w:w="125" w:type="pct"/>
            <w:vAlign w:val="center"/>
            <w:hideMark/>
          </w:tcPr>
          <w:p w14:paraId="73352FD5" w14:textId="77777777" w:rsidR="00091C6D" w:rsidRPr="00091C6D" w:rsidRDefault="00091C6D" w:rsidP="00091C6D">
            <w:pPr>
              <w:widowControl/>
              <w:jc w:val="left"/>
              <w:rPr>
                <w:kern w:val="0"/>
                <w:sz w:val="18"/>
                <w:szCs w:val="18"/>
              </w:rPr>
            </w:pPr>
          </w:p>
        </w:tc>
      </w:tr>
      <w:tr w:rsidR="00091C6D" w:rsidRPr="00A54422" w14:paraId="694C3BFA" w14:textId="77777777" w:rsidTr="00A54422">
        <w:trPr>
          <w:trHeight w:val="285"/>
        </w:trPr>
        <w:tc>
          <w:tcPr>
            <w:tcW w:w="287" w:type="pct"/>
            <w:tcBorders>
              <w:top w:val="nil"/>
              <w:left w:val="nil"/>
              <w:bottom w:val="nil"/>
              <w:right w:val="nil"/>
            </w:tcBorders>
            <w:shd w:val="clear" w:color="auto" w:fill="auto"/>
            <w:noWrap/>
            <w:vAlign w:val="center"/>
            <w:hideMark/>
          </w:tcPr>
          <w:p w14:paraId="6FCE203C"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B</w:t>
            </w:r>
          </w:p>
        </w:tc>
        <w:tc>
          <w:tcPr>
            <w:tcW w:w="1207" w:type="pct"/>
            <w:tcBorders>
              <w:top w:val="nil"/>
              <w:left w:val="nil"/>
              <w:bottom w:val="nil"/>
              <w:right w:val="nil"/>
            </w:tcBorders>
            <w:shd w:val="clear" w:color="auto" w:fill="auto"/>
            <w:noWrap/>
            <w:vAlign w:val="center"/>
            <w:hideMark/>
          </w:tcPr>
          <w:p w14:paraId="51B78AE4"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Cactus</w:t>
            </w:r>
          </w:p>
        </w:tc>
        <w:tc>
          <w:tcPr>
            <w:tcW w:w="669" w:type="pct"/>
            <w:tcBorders>
              <w:top w:val="nil"/>
              <w:left w:val="nil"/>
              <w:bottom w:val="nil"/>
              <w:right w:val="nil"/>
            </w:tcBorders>
            <w:shd w:val="clear" w:color="auto" w:fill="auto"/>
            <w:noWrap/>
            <w:vAlign w:val="center"/>
            <w:hideMark/>
          </w:tcPr>
          <w:p w14:paraId="095838A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1920</w:t>
            </w:r>
            <w:r w:rsidRPr="00091C6D">
              <w:rPr>
                <w:rFonts w:cs="宋体" w:hint="eastAsia"/>
                <w:color w:val="000000"/>
                <w:kern w:val="0"/>
                <w:sz w:val="18"/>
                <w:szCs w:val="18"/>
              </w:rPr>
              <w:t>×</w:t>
            </w:r>
            <w:r w:rsidRPr="00091C6D">
              <w:rPr>
                <w:rFonts w:cs="宋体" w:hint="eastAsia"/>
                <w:color w:val="000000"/>
                <w:kern w:val="0"/>
                <w:sz w:val="18"/>
                <w:szCs w:val="18"/>
              </w:rPr>
              <w:t>1080</w:t>
            </w:r>
          </w:p>
        </w:tc>
        <w:tc>
          <w:tcPr>
            <w:tcW w:w="340" w:type="pct"/>
            <w:tcBorders>
              <w:top w:val="nil"/>
              <w:left w:val="nil"/>
              <w:bottom w:val="nil"/>
              <w:right w:val="nil"/>
            </w:tcBorders>
            <w:shd w:val="clear" w:color="auto" w:fill="auto"/>
            <w:noWrap/>
            <w:vAlign w:val="center"/>
            <w:hideMark/>
          </w:tcPr>
          <w:p w14:paraId="188220C2"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532F6DE5"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-2.92%</w:t>
            </w:r>
          </w:p>
        </w:tc>
        <w:tc>
          <w:tcPr>
            <w:tcW w:w="635" w:type="pct"/>
            <w:tcBorders>
              <w:top w:val="nil"/>
              <w:left w:val="nil"/>
              <w:bottom w:val="nil"/>
              <w:right w:val="nil"/>
            </w:tcBorders>
            <w:shd w:val="clear" w:color="auto" w:fill="auto"/>
            <w:noWrap/>
            <w:vAlign w:val="center"/>
            <w:hideMark/>
          </w:tcPr>
          <w:p w14:paraId="5D97C59A"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(-0.99%)</w:t>
            </w:r>
          </w:p>
        </w:tc>
        <w:tc>
          <w:tcPr>
            <w:tcW w:w="551" w:type="pct"/>
            <w:tcBorders>
              <w:top w:val="nil"/>
              <w:left w:val="nil"/>
              <w:bottom w:val="nil"/>
              <w:right w:val="nil"/>
            </w:tcBorders>
            <w:shd w:val="clear" w:color="auto" w:fill="auto"/>
            <w:noWrap/>
            <w:vAlign w:val="center"/>
            <w:hideMark/>
          </w:tcPr>
          <w:p w14:paraId="228495DD"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-2.14%</w:t>
            </w:r>
          </w:p>
        </w:tc>
        <w:tc>
          <w:tcPr>
            <w:tcW w:w="635" w:type="pct"/>
            <w:tcBorders>
              <w:top w:val="nil"/>
              <w:left w:val="nil"/>
              <w:bottom w:val="nil"/>
              <w:right w:val="nil"/>
            </w:tcBorders>
            <w:shd w:val="clear" w:color="auto" w:fill="auto"/>
            <w:noWrap/>
            <w:vAlign w:val="center"/>
            <w:hideMark/>
          </w:tcPr>
          <w:p w14:paraId="53760EDC"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(-1.05%)</w:t>
            </w:r>
          </w:p>
        </w:tc>
        <w:tc>
          <w:tcPr>
            <w:tcW w:w="125" w:type="pct"/>
            <w:vAlign w:val="center"/>
            <w:hideMark/>
          </w:tcPr>
          <w:p w14:paraId="7324E403" w14:textId="77777777" w:rsidR="00091C6D" w:rsidRPr="00091C6D" w:rsidRDefault="00091C6D" w:rsidP="00091C6D">
            <w:pPr>
              <w:widowControl/>
              <w:jc w:val="left"/>
              <w:rPr>
                <w:kern w:val="0"/>
                <w:sz w:val="18"/>
                <w:szCs w:val="18"/>
              </w:rPr>
            </w:pPr>
          </w:p>
        </w:tc>
      </w:tr>
      <w:tr w:rsidR="00091C6D" w:rsidRPr="00A54422" w14:paraId="41EED9B2" w14:textId="77777777" w:rsidTr="00A54422">
        <w:trPr>
          <w:trHeight w:val="285"/>
        </w:trPr>
        <w:tc>
          <w:tcPr>
            <w:tcW w:w="287" w:type="pct"/>
            <w:tcBorders>
              <w:top w:val="nil"/>
              <w:left w:val="nil"/>
              <w:bottom w:val="nil"/>
              <w:right w:val="nil"/>
            </w:tcBorders>
            <w:shd w:val="clear" w:color="auto" w:fill="auto"/>
            <w:noWrap/>
            <w:vAlign w:val="center"/>
            <w:hideMark/>
          </w:tcPr>
          <w:p w14:paraId="2CA5CD73"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B</w:t>
            </w:r>
          </w:p>
        </w:tc>
        <w:tc>
          <w:tcPr>
            <w:tcW w:w="1207" w:type="pct"/>
            <w:tcBorders>
              <w:top w:val="nil"/>
              <w:left w:val="nil"/>
              <w:bottom w:val="nil"/>
              <w:right w:val="nil"/>
            </w:tcBorders>
            <w:shd w:val="clear" w:color="auto" w:fill="auto"/>
            <w:noWrap/>
            <w:vAlign w:val="center"/>
            <w:hideMark/>
          </w:tcPr>
          <w:p w14:paraId="6FC77045"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Kimono</w:t>
            </w:r>
          </w:p>
        </w:tc>
        <w:tc>
          <w:tcPr>
            <w:tcW w:w="669" w:type="pct"/>
            <w:tcBorders>
              <w:top w:val="nil"/>
              <w:left w:val="nil"/>
              <w:bottom w:val="nil"/>
              <w:right w:val="nil"/>
            </w:tcBorders>
            <w:shd w:val="clear" w:color="auto" w:fill="auto"/>
            <w:noWrap/>
            <w:vAlign w:val="center"/>
            <w:hideMark/>
          </w:tcPr>
          <w:p w14:paraId="512AE972"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1920</w:t>
            </w:r>
            <w:r w:rsidRPr="00091C6D">
              <w:rPr>
                <w:rFonts w:cs="宋体" w:hint="eastAsia"/>
                <w:color w:val="000000"/>
                <w:kern w:val="0"/>
                <w:sz w:val="18"/>
                <w:szCs w:val="18"/>
              </w:rPr>
              <w:t>×</w:t>
            </w:r>
            <w:r w:rsidRPr="00091C6D">
              <w:rPr>
                <w:rFonts w:cs="宋体" w:hint="eastAsia"/>
                <w:color w:val="000000"/>
                <w:kern w:val="0"/>
                <w:sz w:val="18"/>
                <w:szCs w:val="18"/>
              </w:rPr>
              <w:t>1080</w:t>
            </w:r>
          </w:p>
        </w:tc>
        <w:tc>
          <w:tcPr>
            <w:tcW w:w="340" w:type="pct"/>
            <w:tcBorders>
              <w:top w:val="nil"/>
              <w:left w:val="nil"/>
              <w:bottom w:val="nil"/>
              <w:right w:val="nil"/>
            </w:tcBorders>
            <w:shd w:val="clear" w:color="auto" w:fill="auto"/>
            <w:noWrap/>
            <w:vAlign w:val="center"/>
            <w:hideMark/>
          </w:tcPr>
          <w:p w14:paraId="764AA748"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240</w:t>
            </w:r>
          </w:p>
        </w:tc>
        <w:tc>
          <w:tcPr>
            <w:tcW w:w="551" w:type="pct"/>
            <w:tcBorders>
              <w:top w:val="nil"/>
              <w:left w:val="nil"/>
              <w:bottom w:val="nil"/>
              <w:right w:val="nil"/>
            </w:tcBorders>
            <w:shd w:val="clear" w:color="auto" w:fill="auto"/>
            <w:noWrap/>
            <w:vAlign w:val="center"/>
            <w:hideMark/>
          </w:tcPr>
          <w:p w14:paraId="29007270"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-6.82%</w:t>
            </w:r>
          </w:p>
        </w:tc>
        <w:tc>
          <w:tcPr>
            <w:tcW w:w="635" w:type="pct"/>
            <w:tcBorders>
              <w:top w:val="nil"/>
              <w:left w:val="nil"/>
              <w:bottom w:val="nil"/>
              <w:right w:val="nil"/>
            </w:tcBorders>
            <w:shd w:val="clear" w:color="auto" w:fill="auto"/>
            <w:noWrap/>
            <w:vAlign w:val="center"/>
            <w:hideMark/>
          </w:tcPr>
          <w:p w14:paraId="11330124"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(-2.63%)</w:t>
            </w:r>
          </w:p>
        </w:tc>
        <w:tc>
          <w:tcPr>
            <w:tcW w:w="551" w:type="pct"/>
            <w:tcBorders>
              <w:top w:val="nil"/>
              <w:left w:val="nil"/>
              <w:bottom w:val="nil"/>
              <w:right w:val="nil"/>
            </w:tcBorders>
            <w:shd w:val="clear" w:color="auto" w:fill="auto"/>
            <w:noWrap/>
            <w:vAlign w:val="center"/>
            <w:hideMark/>
          </w:tcPr>
          <w:p w14:paraId="6CBF7C5F"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-5.96%</w:t>
            </w:r>
          </w:p>
        </w:tc>
        <w:tc>
          <w:tcPr>
            <w:tcW w:w="635" w:type="pct"/>
            <w:tcBorders>
              <w:top w:val="nil"/>
              <w:left w:val="nil"/>
              <w:bottom w:val="nil"/>
              <w:right w:val="nil"/>
            </w:tcBorders>
            <w:shd w:val="clear" w:color="auto" w:fill="auto"/>
            <w:noWrap/>
            <w:vAlign w:val="center"/>
            <w:hideMark/>
          </w:tcPr>
          <w:p w14:paraId="09132E7E"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(-3.35%)</w:t>
            </w:r>
          </w:p>
        </w:tc>
        <w:tc>
          <w:tcPr>
            <w:tcW w:w="125" w:type="pct"/>
            <w:vAlign w:val="center"/>
            <w:hideMark/>
          </w:tcPr>
          <w:p w14:paraId="3FEB537E" w14:textId="77777777" w:rsidR="00091C6D" w:rsidRPr="00091C6D" w:rsidRDefault="00091C6D" w:rsidP="00091C6D">
            <w:pPr>
              <w:widowControl/>
              <w:jc w:val="left"/>
              <w:rPr>
                <w:kern w:val="0"/>
                <w:sz w:val="18"/>
                <w:szCs w:val="18"/>
              </w:rPr>
            </w:pPr>
          </w:p>
        </w:tc>
      </w:tr>
      <w:tr w:rsidR="00091C6D" w:rsidRPr="00A54422" w14:paraId="51F833CA" w14:textId="77777777" w:rsidTr="00A54422">
        <w:trPr>
          <w:trHeight w:val="285"/>
        </w:trPr>
        <w:tc>
          <w:tcPr>
            <w:tcW w:w="287" w:type="pct"/>
            <w:tcBorders>
              <w:top w:val="nil"/>
              <w:left w:val="nil"/>
              <w:bottom w:val="nil"/>
              <w:right w:val="nil"/>
            </w:tcBorders>
            <w:shd w:val="clear" w:color="auto" w:fill="auto"/>
            <w:noWrap/>
            <w:vAlign w:val="center"/>
            <w:hideMark/>
          </w:tcPr>
          <w:p w14:paraId="0322621A"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C</w:t>
            </w:r>
          </w:p>
        </w:tc>
        <w:tc>
          <w:tcPr>
            <w:tcW w:w="1207" w:type="pct"/>
            <w:tcBorders>
              <w:top w:val="nil"/>
              <w:left w:val="nil"/>
              <w:bottom w:val="nil"/>
              <w:right w:val="nil"/>
            </w:tcBorders>
            <w:shd w:val="clear" w:color="auto" w:fill="auto"/>
            <w:noWrap/>
            <w:vAlign w:val="center"/>
            <w:hideMark/>
          </w:tcPr>
          <w:p w14:paraId="591A2A2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ParkScene</w:t>
            </w:r>
          </w:p>
        </w:tc>
        <w:tc>
          <w:tcPr>
            <w:tcW w:w="669" w:type="pct"/>
            <w:tcBorders>
              <w:top w:val="nil"/>
              <w:left w:val="nil"/>
              <w:bottom w:val="nil"/>
              <w:right w:val="nil"/>
            </w:tcBorders>
            <w:shd w:val="clear" w:color="auto" w:fill="auto"/>
            <w:noWrap/>
            <w:vAlign w:val="center"/>
            <w:hideMark/>
          </w:tcPr>
          <w:p w14:paraId="5BD0088A"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832</w:t>
            </w:r>
            <w:r w:rsidRPr="00091C6D">
              <w:rPr>
                <w:rFonts w:cs="宋体" w:hint="eastAsia"/>
                <w:color w:val="000000"/>
                <w:kern w:val="0"/>
                <w:sz w:val="18"/>
                <w:szCs w:val="18"/>
              </w:rPr>
              <w:t>×</w:t>
            </w:r>
            <w:r w:rsidRPr="00091C6D">
              <w:rPr>
                <w:rFonts w:cs="宋体" w:hint="eastAsia"/>
                <w:color w:val="000000"/>
                <w:kern w:val="0"/>
                <w:sz w:val="18"/>
                <w:szCs w:val="18"/>
              </w:rPr>
              <w:t>480</w:t>
            </w:r>
          </w:p>
        </w:tc>
        <w:tc>
          <w:tcPr>
            <w:tcW w:w="340" w:type="pct"/>
            <w:tcBorders>
              <w:top w:val="nil"/>
              <w:left w:val="nil"/>
              <w:bottom w:val="nil"/>
              <w:right w:val="nil"/>
            </w:tcBorders>
            <w:shd w:val="clear" w:color="auto" w:fill="auto"/>
            <w:noWrap/>
            <w:vAlign w:val="center"/>
            <w:hideMark/>
          </w:tcPr>
          <w:p w14:paraId="56E475F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240</w:t>
            </w:r>
          </w:p>
        </w:tc>
        <w:tc>
          <w:tcPr>
            <w:tcW w:w="551" w:type="pct"/>
            <w:tcBorders>
              <w:top w:val="nil"/>
              <w:left w:val="nil"/>
              <w:bottom w:val="nil"/>
              <w:right w:val="nil"/>
            </w:tcBorders>
            <w:shd w:val="clear" w:color="auto" w:fill="auto"/>
            <w:noWrap/>
            <w:vAlign w:val="center"/>
            <w:hideMark/>
          </w:tcPr>
          <w:p w14:paraId="158E6AC9"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-5.85%</w:t>
            </w:r>
          </w:p>
        </w:tc>
        <w:tc>
          <w:tcPr>
            <w:tcW w:w="635" w:type="pct"/>
            <w:tcBorders>
              <w:top w:val="nil"/>
              <w:left w:val="nil"/>
              <w:bottom w:val="nil"/>
              <w:right w:val="nil"/>
            </w:tcBorders>
            <w:shd w:val="clear" w:color="auto" w:fill="auto"/>
            <w:noWrap/>
            <w:vAlign w:val="center"/>
            <w:hideMark/>
          </w:tcPr>
          <w:p w14:paraId="13A363A2"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(-2.26%)</w:t>
            </w:r>
          </w:p>
        </w:tc>
        <w:tc>
          <w:tcPr>
            <w:tcW w:w="551" w:type="pct"/>
            <w:tcBorders>
              <w:top w:val="nil"/>
              <w:left w:val="nil"/>
              <w:bottom w:val="nil"/>
              <w:right w:val="nil"/>
            </w:tcBorders>
            <w:shd w:val="clear" w:color="auto" w:fill="auto"/>
            <w:noWrap/>
            <w:vAlign w:val="center"/>
            <w:hideMark/>
          </w:tcPr>
          <w:p w14:paraId="7E3203AE"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-4.87%</w:t>
            </w:r>
          </w:p>
        </w:tc>
        <w:tc>
          <w:tcPr>
            <w:tcW w:w="635" w:type="pct"/>
            <w:tcBorders>
              <w:top w:val="nil"/>
              <w:left w:val="nil"/>
              <w:bottom w:val="nil"/>
              <w:right w:val="nil"/>
            </w:tcBorders>
            <w:shd w:val="clear" w:color="auto" w:fill="auto"/>
            <w:noWrap/>
            <w:vAlign w:val="center"/>
            <w:hideMark/>
          </w:tcPr>
          <w:p w14:paraId="5FC43580"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(-2.58%)</w:t>
            </w:r>
          </w:p>
        </w:tc>
        <w:tc>
          <w:tcPr>
            <w:tcW w:w="125" w:type="pct"/>
            <w:vAlign w:val="center"/>
            <w:hideMark/>
          </w:tcPr>
          <w:p w14:paraId="0545631E" w14:textId="77777777" w:rsidR="00091C6D" w:rsidRPr="00091C6D" w:rsidRDefault="00091C6D" w:rsidP="00091C6D">
            <w:pPr>
              <w:widowControl/>
              <w:jc w:val="left"/>
              <w:rPr>
                <w:kern w:val="0"/>
                <w:sz w:val="18"/>
                <w:szCs w:val="18"/>
              </w:rPr>
            </w:pPr>
          </w:p>
        </w:tc>
      </w:tr>
      <w:tr w:rsidR="00091C6D" w:rsidRPr="00A54422" w14:paraId="049976CF" w14:textId="77777777" w:rsidTr="00A54422">
        <w:trPr>
          <w:trHeight w:val="285"/>
        </w:trPr>
        <w:tc>
          <w:tcPr>
            <w:tcW w:w="287" w:type="pct"/>
            <w:tcBorders>
              <w:top w:val="nil"/>
              <w:left w:val="nil"/>
              <w:bottom w:val="nil"/>
              <w:right w:val="nil"/>
            </w:tcBorders>
            <w:shd w:val="clear" w:color="auto" w:fill="auto"/>
            <w:noWrap/>
            <w:vAlign w:val="center"/>
            <w:hideMark/>
          </w:tcPr>
          <w:p w14:paraId="39E7A792"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C</w:t>
            </w:r>
          </w:p>
        </w:tc>
        <w:tc>
          <w:tcPr>
            <w:tcW w:w="1207" w:type="pct"/>
            <w:tcBorders>
              <w:top w:val="nil"/>
              <w:left w:val="nil"/>
              <w:bottom w:val="nil"/>
              <w:right w:val="nil"/>
            </w:tcBorders>
            <w:shd w:val="clear" w:color="auto" w:fill="auto"/>
            <w:noWrap/>
            <w:vAlign w:val="center"/>
            <w:hideMark/>
          </w:tcPr>
          <w:p w14:paraId="0714680E"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BasketballDrill</w:t>
            </w:r>
          </w:p>
        </w:tc>
        <w:tc>
          <w:tcPr>
            <w:tcW w:w="669" w:type="pct"/>
            <w:tcBorders>
              <w:top w:val="nil"/>
              <w:left w:val="nil"/>
              <w:bottom w:val="nil"/>
              <w:right w:val="nil"/>
            </w:tcBorders>
            <w:shd w:val="clear" w:color="auto" w:fill="auto"/>
            <w:noWrap/>
            <w:vAlign w:val="center"/>
            <w:hideMark/>
          </w:tcPr>
          <w:p w14:paraId="34E896A9"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832</w:t>
            </w:r>
            <w:r w:rsidRPr="00091C6D">
              <w:rPr>
                <w:rFonts w:cs="宋体" w:hint="eastAsia"/>
                <w:color w:val="000000"/>
                <w:kern w:val="0"/>
                <w:sz w:val="18"/>
                <w:szCs w:val="18"/>
              </w:rPr>
              <w:t>×</w:t>
            </w:r>
            <w:r w:rsidRPr="00091C6D">
              <w:rPr>
                <w:rFonts w:cs="宋体" w:hint="eastAsia"/>
                <w:color w:val="000000"/>
                <w:kern w:val="0"/>
                <w:sz w:val="18"/>
                <w:szCs w:val="18"/>
              </w:rPr>
              <w:t>480</w:t>
            </w:r>
          </w:p>
        </w:tc>
        <w:tc>
          <w:tcPr>
            <w:tcW w:w="340" w:type="pct"/>
            <w:tcBorders>
              <w:top w:val="nil"/>
              <w:left w:val="nil"/>
              <w:bottom w:val="nil"/>
              <w:right w:val="nil"/>
            </w:tcBorders>
            <w:shd w:val="clear" w:color="auto" w:fill="auto"/>
            <w:noWrap/>
            <w:vAlign w:val="center"/>
            <w:hideMark/>
          </w:tcPr>
          <w:p w14:paraId="59E8A65D"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4D4316E0"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-2.61%</w:t>
            </w:r>
          </w:p>
        </w:tc>
        <w:tc>
          <w:tcPr>
            <w:tcW w:w="635" w:type="pct"/>
            <w:tcBorders>
              <w:top w:val="nil"/>
              <w:left w:val="nil"/>
              <w:bottom w:val="nil"/>
              <w:right w:val="nil"/>
            </w:tcBorders>
            <w:shd w:val="clear" w:color="auto" w:fill="auto"/>
            <w:noWrap/>
            <w:vAlign w:val="center"/>
            <w:hideMark/>
          </w:tcPr>
          <w:p w14:paraId="21D16818"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(-1.14%)</w:t>
            </w:r>
          </w:p>
        </w:tc>
        <w:tc>
          <w:tcPr>
            <w:tcW w:w="551" w:type="pct"/>
            <w:tcBorders>
              <w:top w:val="nil"/>
              <w:left w:val="nil"/>
              <w:bottom w:val="nil"/>
              <w:right w:val="nil"/>
            </w:tcBorders>
            <w:shd w:val="clear" w:color="auto" w:fill="auto"/>
            <w:noWrap/>
            <w:vAlign w:val="center"/>
            <w:hideMark/>
          </w:tcPr>
          <w:p w14:paraId="79931697"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-1.92%</w:t>
            </w:r>
          </w:p>
        </w:tc>
        <w:tc>
          <w:tcPr>
            <w:tcW w:w="635" w:type="pct"/>
            <w:tcBorders>
              <w:top w:val="nil"/>
              <w:left w:val="nil"/>
              <w:bottom w:val="nil"/>
              <w:right w:val="nil"/>
            </w:tcBorders>
            <w:shd w:val="clear" w:color="auto" w:fill="auto"/>
            <w:noWrap/>
            <w:vAlign w:val="center"/>
            <w:hideMark/>
          </w:tcPr>
          <w:p w14:paraId="1AD68FB3"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(-1.22%)</w:t>
            </w:r>
          </w:p>
        </w:tc>
        <w:tc>
          <w:tcPr>
            <w:tcW w:w="125" w:type="pct"/>
            <w:vAlign w:val="center"/>
            <w:hideMark/>
          </w:tcPr>
          <w:p w14:paraId="34538EC9" w14:textId="77777777" w:rsidR="00091C6D" w:rsidRPr="00091C6D" w:rsidRDefault="00091C6D" w:rsidP="00091C6D">
            <w:pPr>
              <w:widowControl/>
              <w:jc w:val="left"/>
              <w:rPr>
                <w:kern w:val="0"/>
                <w:sz w:val="18"/>
                <w:szCs w:val="18"/>
              </w:rPr>
            </w:pPr>
          </w:p>
        </w:tc>
      </w:tr>
      <w:tr w:rsidR="00091C6D" w:rsidRPr="00A54422" w14:paraId="6C8BDC40" w14:textId="77777777" w:rsidTr="00A54422">
        <w:trPr>
          <w:trHeight w:val="285"/>
        </w:trPr>
        <w:tc>
          <w:tcPr>
            <w:tcW w:w="287" w:type="pct"/>
            <w:tcBorders>
              <w:top w:val="nil"/>
              <w:left w:val="nil"/>
              <w:bottom w:val="nil"/>
              <w:right w:val="nil"/>
            </w:tcBorders>
            <w:shd w:val="clear" w:color="auto" w:fill="auto"/>
            <w:noWrap/>
            <w:vAlign w:val="center"/>
            <w:hideMark/>
          </w:tcPr>
          <w:p w14:paraId="0E6FA91C"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C</w:t>
            </w:r>
          </w:p>
        </w:tc>
        <w:tc>
          <w:tcPr>
            <w:tcW w:w="1207" w:type="pct"/>
            <w:tcBorders>
              <w:top w:val="nil"/>
              <w:left w:val="nil"/>
              <w:bottom w:val="nil"/>
              <w:right w:val="nil"/>
            </w:tcBorders>
            <w:shd w:val="clear" w:color="auto" w:fill="auto"/>
            <w:noWrap/>
            <w:vAlign w:val="center"/>
            <w:hideMark/>
          </w:tcPr>
          <w:p w14:paraId="6CB75CB4"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BQMall</w:t>
            </w:r>
          </w:p>
        </w:tc>
        <w:tc>
          <w:tcPr>
            <w:tcW w:w="669" w:type="pct"/>
            <w:tcBorders>
              <w:top w:val="nil"/>
              <w:left w:val="nil"/>
              <w:bottom w:val="nil"/>
              <w:right w:val="nil"/>
            </w:tcBorders>
            <w:shd w:val="clear" w:color="auto" w:fill="auto"/>
            <w:noWrap/>
            <w:vAlign w:val="center"/>
            <w:hideMark/>
          </w:tcPr>
          <w:p w14:paraId="516C54CF"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832</w:t>
            </w:r>
            <w:r w:rsidRPr="00091C6D">
              <w:rPr>
                <w:rFonts w:cs="宋体" w:hint="eastAsia"/>
                <w:color w:val="000000"/>
                <w:kern w:val="0"/>
                <w:sz w:val="18"/>
                <w:szCs w:val="18"/>
              </w:rPr>
              <w:t>×</w:t>
            </w:r>
            <w:r w:rsidRPr="00091C6D">
              <w:rPr>
                <w:rFonts w:cs="宋体" w:hint="eastAsia"/>
                <w:color w:val="000000"/>
                <w:kern w:val="0"/>
                <w:sz w:val="18"/>
                <w:szCs w:val="18"/>
              </w:rPr>
              <w:t>480</w:t>
            </w:r>
          </w:p>
        </w:tc>
        <w:tc>
          <w:tcPr>
            <w:tcW w:w="340" w:type="pct"/>
            <w:tcBorders>
              <w:top w:val="nil"/>
              <w:left w:val="nil"/>
              <w:bottom w:val="nil"/>
              <w:right w:val="nil"/>
            </w:tcBorders>
            <w:shd w:val="clear" w:color="auto" w:fill="auto"/>
            <w:noWrap/>
            <w:vAlign w:val="center"/>
            <w:hideMark/>
          </w:tcPr>
          <w:p w14:paraId="43FE66EF"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11BFC195"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-4.16%</w:t>
            </w:r>
          </w:p>
        </w:tc>
        <w:tc>
          <w:tcPr>
            <w:tcW w:w="635" w:type="pct"/>
            <w:tcBorders>
              <w:top w:val="nil"/>
              <w:left w:val="nil"/>
              <w:bottom w:val="nil"/>
              <w:right w:val="nil"/>
            </w:tcBorders>
            <w:shd w:val="clear" w:color="auto" w:fill="auto"/>
            <w:noWrap/>
            <w:vAlign w:val="center"/>
            <w:hideMark/>
          </w:tcPr>
          <w:p w14:paraId="0472340B"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(-0.66%)</w:t>
            </w:r>
          </w:p>
        </w:tc>
        <w:tc>
          <w:tcPr>
            <w:tcW w:w="551" w:type="pct"/>
            <w:tcBorders>
              <w:top w:val="nil"/>
              <w:left w:val="nil"/>
              <w:bottom w:val="nil"/>
              <w:right w:val="nil"/>
            </w:tcBorders>
            <w:shd w:val="clear" w:color="auto" w:fill="auto"/>
            <w:noWrap/>
            <w:vAlign w:val="center"/>
            <w:hideMark/>
          </w:tcPr>
          <w:p w14:paraId="2C434557"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-3.10%</w:t>
            </w:r>
          </w:p>
        </w:tc>
        <w:tc>
          <w:tcPr>
            <w:tcW w:w="635" w:type="pct"/>
            <w:tcBorders>
              <w:top w:val="nil"/>
              <w:left w:val="nil"/>
              <w:bottom w:val="nil"/>
              <w:right w:val="nil"/>
            </w:tcBorders>
            <w:shd w:val="clear" w:color="auto" w:fill="auto"/>
            <w:noWrap/>
            <w:vAlign w:val="center"/>
            <w:hideMark/>
          </w:tcPr>
          <w:p w14:paraId="2BC7EF0D"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(-0.86%)</w:t>
            </w:r>
          </w:p>
        </w:tc>
        <w:tc>
          <w:tcPr>
            <w:tcW w:w="125" w:type="pct"/>
            <w:vAlign w:val="center"/>
            <w:hideMark/>
          </w:tcPr>
          <w:p w14:paraId="302A9466" w14:textId="77777777" w:rsidR="00091C6D" w:rsidRPr="00091C6D" w:rsidRDefault="00091C6D" w:rsidP="00091C6D">
            <w:pPr>
              <w:widowControl/>
              <w:jc w:val="left"/>
              <w:rPr>
                <w:kern w:val="0"/>
                <w:sz w:val="18"/>
                <w:szCs w:val="18"/>
              </w:rPr>
            </w:pPr>
          </w:p>
        </w:tc>
      </w:tr>
      <w:tr w:rsidR="00091C6D" w:rsidRPr="00A54422" w14:paraId="67832BFE" w14:textId="77777777" w:rsidTr="00A54422">
        <w:trPr>
          <w:trHeight w:val="285"/>
        </w:trPr>
        <w:tc>
          <w:tcPr>
            <w:tcW w:w="287" w:type="pct"/>
            <w:tcBorders>
              <w:top w:val="nil"/>
              <w:left w:val="nil"/>
              <w:bottom w:val="nil"/>
              <w:right w:val="nil"/>
            </w:tcBorders>
            <w:shd w:val="clear" w:color="auto" w:fill="auto"/>
            <w:noWrap/>
            <w:vAlign w:val="center"/>
            <w:hideMark/>
          </w:tcPr>
          <w:p w14:paraId="4C8D833A"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C</w:t>
            </w:r>
          </w:p>
        </w:tc>
        <w:tc>
          <w:tcPr>
            <w:tcW w:w="1207" w:type="pct"/>
            <w:tcBorders>
              <w:top w:val="nil"/>
              <w:left w:val="nil"/>
              <w:bottom w:val="nil"/>
              <w:right w:val="nil"/>
            </w:tcBorders>
            <w:shd w:val="clear" w:color="auto" w:fill="auto"/>
            <w:noWrap/>
            <w:vAlign w:val="center"/>
            <w:hideMark/>
          </w:tcPr>
          <w:p w14:paraId="6BF02B33"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PartyScene</w:t>
            </w:r>
          </w:p>
        </w:tc>
        <w:tc>
          <w:tcPr>
            <w:tcW w:w="669" w:type="pct"/>
            <w:tcBorders>
              <w:top w:val="nil"/>
              <w:left w:val="nil"/>
              <w:bottom w:val="nil"/>
              <w:right w:val="nil"/>
            </w:tcBorders>
            <w:shd w:val="clear" w:color="auto" w:fill="auto"/>
            <w:noWrap/>
            <w:vAlign w:val="center"/>
            <w:hideMark/>
          </w:tcPr>
          <w:p w14:paraId="77B6294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832</w:t>
            </w:r>
            <w:r w:rsidRPr="00091C6D">
              <w:rPr>
                <w:rFonts w:cs="宋体" w:hint="eastAsia"/>
                <w:color w:val="000000"/>
                <w:kern w:val="0"/>
                <w:sz w:val="18"/>
                <w:szCs w:val="18"/>
              </w:rPr>
              <w:t>×</w:t>
            </w:r>
            <w:r w:rsidRPr="00091C6D">
              <w:rPr>
                <w:rFonts w:cs="宋体" w:hint="eastAsia"/>
                <w:color w:val="000000"/>
                <w:kern w:val="0"/>
                <w:sz w:val="18"/>
                <w:szCs w:val="18"/>
              </w:rPr>
              <w:t>480</w:t>
            </w:r>
          </w:p>
        </w:tc>
        <w:tc>
          <w:tcPr>
            <w:tcW w:w="340" w:type="pct"/>
            <w:tcBorders>
              <w:top w:val="nil"/>
              <w:left w:val="nil"/>
              <w:bottom w:val="nil"/>
              <w:right w:val="nil"/>
            </w:tcBorders>
            <w:shd w:val="clear" w:color="auto" w:fill="auto"/>
            <w:noWrap/>
            <w:vAlign w:val="center"/>
            <w:hideMark/>
          </w:tcPr>
          <w:p w14:paraId="225A7C69"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0463861D"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-3.80%</w:t>
            </w:r>
          </w:p>
        </w:tc>
        <w:tc>
          <w:tcPr>
            <w:tcW w:w="635" w:type="pct"/>
            <w:tcBorders>
              <w:top w:val="nil"/>
              <w:left w:val="nil"/>
              <w:bottom w:val="nil"/>
              <w:right w:val="nil"/>
            </w:tcBorders>
            <w:shd w:val="clear" w:color="auto" w:fill="auto"/>
            <w:noWrap/>
            <w:vAlign w:val="center"/>
            <w:hideMark/>
          </w:tcPr>
          <w:p w14:paraId="791CC253"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(-0.51%)</w:t>
            </w:r>
          </w:p>
        </w:tc>
        <w:tc>
          <w:tcPr>
            <w:tcW w:w="551" w:type="pct"/>
            <w:tcBorders>
              <w:top w:val="nil"/>
              <w:left w:val="nil"/>
              <w:bottom w:val="nil"/>
              <w:right w:val="nil"/>
            </w:tcBorders>
            <w:shd w:val="clear" w:color="auto" w:fill="auto"/>
            <w:noWrap/>
            <w:vAlign w:val="center"/>
            <w:hideMark/>
          </w:tcPr>
          <w:p w14:paraId="5F57E868"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-2.65%</w:t>
            </w:r>
          </w:p>
        </w:tc>
        <w:tc>
          <w:tcPr>
            <w:tcW w:w="635" w:type="pct"/>
            <w:tcBorders>
              <w:top w:val="nil"/>
              <w:left w:val="nil"/>
              <w:bottom w:val="nil"/>
              <w:right w:val="nil"/>
            </w:tcBorders>
            <w:shd w:val="clear" w:color="auto" w:fill="auto"/>
            <w:noWrap/>
            <w:vAlign w:val="center"/>
            <w:hideMark/>
          </w:tcPr>
          <w:p w14:paraId="4A7BBA2B"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(-0.69%)</w:t>
            </w:r>
          </w:p>
        </w:tc>
        <w:tc>
          <w:tcPr>
            <w:tcW w:w="125" w:type="pct"/>
            <w:vAlign w:val="center"/>
            <w:hideMark/>
          </w:tcPr>
          <w:p w14:paraId="07A1DC0A" w14:textId="77777777" w:rsidR="00091C6D" w:rsidRPr="00091C6D" w:rsidRDefault="00091C6D" w:rsidP="00091C6D">
            <w:pPr>
              <w:widowControl/>
              <w:jc w:val="left"/>
              <w:rPr>
                <w:kern w:val="0"/>
                <w:sz w:val="18"/>
                <w:szCs w:val="18"/>
              </w:rPr>
            </w:pPr>
          </w:p>
        </w:tc>
      </w:tr>
      <w:tr w:rsidR="00091C6D" w:rsidRPr="00A54422" w14:paraId="51BF1B2C" w14:textId="77777777" w:rsidTr="00A54422">
        <w:trPr>
          <w:trHeight w:val="285"/>
        </w:trPr>
        <w:tc>
          <w:tcPr>
            <w:tcW w:w="287" w:type="pct"/>
            <w:tcBorders>
              <w:top w:val="nil"/>
              <w:left w:val="nil"/>
              <w:bottom w:val="nil"/>
              <w:right w:val="nil"/>
            </w:tcBorders>
            <w:shd w:val="clear" w:color="auto" w:fill="auto"/>
            <w:noWrap/>
            <w:vAlign w:val="center"/>
            <w:hideMark/>
          </w:tcPr>
          <w:p w14:paraId="2E3BB09A"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D</w:t>
            </w:r>
          </w:p>
        </w:tc>
        <w:tc>
          <w:tcPr>
            <w:tcW w:w="1207" w:type="pct"/>
            <w:tcBorders>
              <w:top w:val="nil"/>
              <w:left w:val="nil"/>
              <w:bottom w:val="nil"/>
              <w:right w:val="nil"/>
            </w:tcBorders>
            <w:shd w:val="clear" w:color="auto" w:fill="auto"/>
            <w:noWrap/>
            <w:vAlign w:val="center"/>
            <w:hideMark/>
          </w:tcPr>
          <w:p w14:paraId="42F2CB0D"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RaceHorsesC</w:t>
            </w:r>
          </w:p>
        </w:tc>
        <w:tc>
          <w:tcPr>
            <w:tcW w:w="669" w:type="pct"/>
            <w:tcBorders>
              <w:top w:val="nil"/>
              <w:left w:val="nil"/>
              <w:bottom w:val="nil"/>
              <w:right w:val="nil"/>
            </w:tcBorders>
            <w:shd w:val="clear" w:color="auto" w:fill="auto"/>
            <w:noWrap/>
            <w:vAlign w:val="center"/>
            <w:hideMark/>
          </w:tcPr>
          <w:p w14:paraId="77649A05"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416</w:t>
            </w:r>
            <w:r w:rsidRPr="00091C6D">
              <w:rPr>
                <w:rFonts w:cs="宋体" w:hint="eastAsia"/>
                <w:color w:val="000000"/>
                <w:kern w:val="0"/>
                <w:sz w:val="18"/>
                <w:szCs w:val="18"/>
              </w:rPr>
              <w:t>×</w:t>
            </w:r>
            <w:r w:rsidRPr="00091C6D">
              <w:rPr>
                <w:rFonts w:cs="宋体" w:hint="eastAsia"/>
                <w:color w:val="000000"/>
                <w:kern w:val="0"/>
                <w:sz w:val="18"/>
                <w:szCs w:val="18"/>
              </w:rPr>
              <w:t>240</w:t>
            </w:r>
          </w:p>
        </w:tc>
        <w:tc>
          <w:tcPr>
            <w:tcW w:w="340" w:type="pct"/>
            <w:tcBorders>
              <w:top w:val="nil"/>
              <w:left w:val="nil"/>
              <w:bottom w:val="nil"/>
              <w:right w:val="nil"/>
            </w:tcBorders>
            <w:shd w:val="clear" w:color="auto" w:fill="auto"/>
            <w:noWrap/>
            <w:vAlign w:val="center"/>
            <w:hideMark/>
          </w:tcPr>
          <w:p w14:paraId="6975AC06"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300</w:t>
            </w:r>
          </w:p>
        </w:tc>
        <w:tc>
          <w:tcPr>
            <w:tcW w:w="551" w:type="pct"/>
            <w:tcBorders>
              <w:top w:val="nil"/>
              <w:left w:val="nil"/>
              <w:bottom w:val="nil"/>
              <w:right w:val="nil"/>
            </w:tcBorders>
            <w:shd w:val="clear" w:color="auto" w:fill="auto"/>
            <w:noWrap/>
            <w:vAlign w:val="center"/>
            <w:hideMark/>
          </w:tcPr>
          <w:p w14:paraId="625545E8"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-7.03%</w:t>
            </w:r>
          </w:p>
        </w:tc>
        <w:tc>
          <w:tcPr>
            <w:tcW w:w="635" w:type="pct"/>
            <w:tcBorders>
              <w:top w:val="nil"/>
              <w:left w:val="nil"/>
              <w:bottom w:val="nil"/>
              <w:right w:val="nil"/>
            </w:tcBorders>
            <w:shd w:val="clear" w:color="auto" w:fill="auto"/>
            <w:noWrap/>
            <w:vAlign w:val="center"/>
            <w:hideMark/>
          </w:tcPr>
          <w:p w14:paraId="7C67CC6A"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(-2.64%)</w:t>
            </w:r>
          </w:p>
        </w:tc>
        <w:tc>
          <w:tcPr>
            <w:tcW w:w="551" w:type="pct"/>
            <w:tcBorders>
              <w:top w:val="nil"/>
              <w:left w:val="nil"/>
              <w:bottom w:val="nil"/>
              <w:right w:val="nil"/>
            </w:tcBorders>
            <w:shd w:val="clear" w:color="auto" w:fill="auto"/>
            <w:noWrap/>
            <w:vAlign w:val="center"/>
            <w:hideMark/>
          </w:tcPr>
          <w:p w14:paraId="3519F75E"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-6.13%</w:t>
            </w:r>
          </w:p>
        </w:tc>
        <w:tc>
          <w:tcPr>
            <w:tcW w:w="635" w:type="pct"/>
            <w:tcBorders>
              <w:top w:val="nil"/>
              <w:left w:val="nil"/>
              <w:bottom w:val="nil"/>
              <w:right w:val="nil"/>
            </w:tcBorders>
            <w:shd w:val="clear" w:color="auto" w:fill="auto"/>
            <w:noWrap/>
            <w:vAlign w:val="center"/>
            <w:hideMark/>
          </w:tcPr>
          <w:p w14:paraId="4033AA8A"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(-3.25%)</w:t>
            </w:r>
          </w:p>
        </w:tc>
        <w:tc>
          <w:tcPr>
            <w:tcW w:w="125" w:type="pct"/>
            <w:vAlign w:val="center"/>
            <w:hideMark/>
          </w:tcPr>
          <w:p w14:paraId="19223E5C" w14:textId="77777777" w:rsidR="00091C6D" w:rsidRPr="00091C6D" w:rsidRDefault="00091C6D" w:rsidP="00091C6D">
            <w:pPr>
              <w:widowControl/>
              <w:jc w:val="left"/>
              <w:rPr>
                <w:kern w:val="0"/>
                <w:sz w:val="18"/>
                <w:szCs w:val="18"/>
              </w:rPr>
            </w:pPr>
          </w:p>
        </w:tc>
      </w:tr>
      <w:tr w:rsidR="00091C6D" w:rsidRPr="00A54422" w14:paraId="700A01FC" w14:textId="77777777" w:rsidTr="00A54422">
        <w:trPr>
          <w:trHeight w:val="285"/>
        </w:trPr>
        <w:tc>
          <w:tcPr>
            <w:tcW w:w="287" w:type="pct"/>
            <w:tcBorders>
              <w:top w:val="nil"/>
              <w:left w:val="nil"/>
              <w:bottom w:val="nil"/>
              <w:right w:val="nil"/>
            </w:tcBorders>
            <w:shd w:val="clear" w:color="auto" w:fill="auto"/>
            <w:noWrap/>
            <w:vAlign w:val="center"/>
            <w:hideMark/>
          </w:tcPr>
          <w:p w14:paraId="2B825954"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D</w:t>
            </w:r>
          </w:p>
        </w:tc>
        <w:tc>
          <w:tcPr>
            <w:tcW w:w="1207" w:type="pct"/>
            <w:tcBorders>
              <w:top w:val="nil"/>
              <w:left w:val="nil"/>
              <w:bottom w:val="nil"/>
              <w:right w:val="nil"/>
            </w:tcBorders>
            <w:shd w:val="clear" w:color="auto" w:fill="auto"/>
            <w:noWrap/>
            <w:vAlign w:val="center"/>
            <w:hideMark/>
          </w:tcPr>
          <w:p w14:paraId="42A9A609"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BasketballPass</w:t>
            </w:r>
          </w:p>
        </w:tc>
        <w:tc>
          <w:tcPr>
            <w:tcW w:w="669" w:type="pct"/>
            <w:tcBorders>
              <w:top w:val="nil"/>
              <w:left w:val="nil"/>
              <w:bottom w:val="nil"/>
              <w:right w:val="nil"/>
            </w:tcBorders>
            <w:shd w:val="clear" w:color="auto" w:fill="auto"/>
            <w:noWrap/>
            <w:vAlign w:val="center"/>
            <w:hideMark/>
          </w:tcPr>
          <w:p w14:paraId="01537BCB"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416</w:t>
            </w:r>
            <w:r w:rsidRPr="00091C6D">
              <w:rPr>
                <w:rFonts w:cs="宋体" w:hint="eastAsia"/>
                <w:color w:val="000000"/>
                <w:kern w:val="0"/>
                <w:sz w:val="18"/>
                <w:szCs w:val="18"/>
              </w:rPr>
              <w:t>×</w:t>
            </w:r>
            <w:r w:rsidRPr="00091C6D">
              <w:rPr>
                <w:rFonts w:cs="宋体" w:hint="eastAsia"/>
                <w:color w:val="000000"/>
                <w:kern w:val="0"/>
                <w:sz w:val="18"/>
                <w:szCs w:val="18"/>
              </w:rPr>
              <w:t>240</w:t>
            </w:r>
          </w:p>
        </w:tc>
        <w:tc>
          <w:tcPr>
            <w:tcW w:w="340" w:type="pct"/>
            <w:tcBorders>
              <w:top w:val="nil"/>
              <w:left w:val="nil"/>
              <w:bottom w:val="nil"/>
              <w:right w:val="nil"/>
            </w:tcBorders>
            <w:shd w:val="clear" w:color="auto" w:fill="auto"/>
            <w:noWrap/>
            <w:vAlign w:val="center"/>
            <w:hideMark/>
          </w:tcPr>
          <w:p w14:paraId="7AC0CA06"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5113399F"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-9.10%</w:t>
            </w:r>
          </w:p>
        </w:tc>
        <w:tc>
          <w:tcPr>
            <w:tcW w:w="635" w:type="pct"/>
            <w:tcBorders>
              <w:top w:val="nil"/>
              <w:left w:val="nil"/>
              <w:bottom w:val="nil"/>
              <w:right w:val="nil"/>
            </w:tcBorders>
            <w:shd w:val="clear" w:color="auto" w:fill="auto"/>
            <w:noWrap/>
            <w:vAlign w:val="center"/>
            <w:hideMark/>
          </w:tcPr>
          <w:p w14:paraId="69966E4A"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(-1.92%)</w:t>
            </w:r>
          </w:p>
        </w:tc>
        <w:tc>
          <w:tcPr>
            <w:tcW w:w="551" w:type="pct"/>
            <w:tcBorders>
              <w:top w:val="nil"/>
              <w:left w:val="nil"/>
              <w:bottom w:val="nil"/>
              <w:right w:val="nil"/>
            </w:tcBorders>
            <w:shd w:val="clear" w:color="auto" w:fill="auto"/>
            <w:noWrap/>
            <w:vAlign w:val="center"/>
            <w:hideMark/>
          </w:tcPr>
          <w:p w14:paraId="4B11EB71"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-7.71%</w:t>
            </w:r>
          </w:p>
        </w:tc>
        <w:tc>
          <w:tcPr>
            <w:tcW w:w="635" w:type="pct"/>
            <w:tcBorders>
              <w:top w:val="nil"/>
              <w:left w:val="nil"/>
              <w:bottom w:val="nil"/>
              <w:right w:val="nil"/>
            </w:tcBorders>
            <w:shd w:val="clear" w:color="auto" w:fill="auto"/>
            <w:noWrap/>
            <w:vAlign w:val="center"/>
            <w:hideMark/>
          </w:tcPr>
          <w:p w14:paraId="098230BC"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(-2.69%)</w:t>
            </w:r>
          </w:p>
        </w:tc>
        <w:tc>
          <w:tcPr>
            <w:tcW w:w="125" w:type="pct"/>
            <w:vAlign w:val="center"/>
            <w:hideMark/>
          </w:tcPr>
          <w:p w14:paraId="6294583D" w14:textId="77777777" w:rsidR="00091C6D" w:rsidRPr="00091C6D" w:rsidRDefault="00091C6D" w:rsidP="00091C6D">
            <w:pPr>
              <w:widowControl/>
              <w:jc w:val="left"/>
              <w:rPr>
                <w:kern w:val="0"/>
                <w:sz w:val="18"/>
                <w:szCs w:val="18"/>
              </w:rPr>
            </w:pPr>
          </w:p>
        </w:tc>
      </w:tr>
      <w:tr w:rsidR="00091C6D" w:rsidRPr="00A54422" w14:paraId="62997132" w14:textId="77777777" w:rsidTr="00A54422">
        <w:trPr>
          <w:trHeight w:val="285"/>
        </w:trPr>
        <w:tc>
          <w:tcPr>
            <w:tcW w:w="287" w:type="pct"/>
            <w:tcBorders>
              <w:top w:val="nil"/>
              <w:left w:val="nil"/>
              <w:bottom w:val="nil"/>
              <w:right w:val="nil"/>
            </w:tcBorders>
            <w:shd w:val="clear" w:color="auto" w:fill="auto"/>
            <w:noWrap/>
            <w:vAlign w:val="center"/>
            <w:hideMark/>
          </w:tcPr>
          <w:p w14:paraId="4AFB1AFB"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D</w:t>
            </w:r>
          </w:p>
        </w:tc>
        <w:tc>
          <w:tcPr>
            <w:tcW w:w="1207" w:type="pct"/>
            <w:tcBorders>
              <w:top w:val="nil"/>
              <w:left w:val="nil"/>
              <w:bottom w:val="nil"/>
              <w:right w:val="nil"/>
            </w:tcBorders>
            <w:shd w:val="clear" w:color="auto" w:fill="auto"/>
            <w:noWrap/>
            <w:vAlign w:val="center"/>
            <w:hideMark/>
          </w:tcPr>
          <w:p w14:paraId="1E46E188"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BlowingBubbles</w:t>
            </w:r>
          </w:p>
        </w:tc>
        <w:tc>
          <w:tcPr>
            <w:tcW w:w="669" w:type="pct"/>
            <w:tcBorders>
              <w:top w:val="nil"/>
              <w:left w:val="nil"/>
              <w:bottom w:val="nil"/>
              <w:right w:val="nil"/>
            </w:tcBorders>
            <w:shd w:val="clear" w:color="auto" w:fill="auto"/>
            <w:noWrap/>
            <w:vAlign w:val="center"/>
            <w:hideMark/>
          </w:tcPr>
          <w:p w14:paraId="2046E9C9"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416</w:t>
            </w:r>
            <w:r w:rsidRPr="00091C6D">
              <w:rPr>
                <w:rFonts w:cs="宋体" w:hint="eastAsia"/>
                <w:color w:val="000000"/>
                <w:kern w:val="0"/>
                <w:sz w:val="18"/>
                <w:szCs w:val="18"/>
              </w:rPr>
              <w:t>×</w:t>
            </w:r>
            <w:r w:rsidRPr="00091C6D">
              <w:rPr>
                <w:rFonts w:cs="宋体" w:hint="eastAsia"/>
                <w:color w:val="000000"/>
                <w:kern w:val="0"/>
                <w:sz w:val="18"/>
                <w:szCs w:val="18"/>
              </w:rPr>
              <w:t>240</w:t>
            </w:r>
          </w:p>
        </w:tc>
        <w:tc>
          <w:tcPr>
            <w:tcW w:w="340" w:type="pct"/>
            <w:tcBorders>
              <w:top w:val="nil"/>
              <w:left w:val="nil"/>
              <w:bottom w:val="nil"/>
              <w:right w:val="nil"/>
            </w:tcBorders>
            <w:shd w:val="clear" w:color="auto" w:fill="auto"/>
            <w:noWrap/>
            <w:vAlign w:val="center"/>
            <w:hideMark/>
          </w:tcPr>
          <w:p w14:paraId="5B839384"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61BF2470"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-4.11%</w:t>
            </w:r>
          </w:p>
        </w:tc>
        <w:tc>
          <w:tcPr>
            <w:tcW w:w="635" w:type="pct"/>
            <w:tcBorders>
              <w:top w:val="nil"/>
              <w:left w:val="nil"/>
              <w:bottom w:val="nil"/>
              <w:right w:val="nil"/>
            </w:tcBorders>
            <w:shd w:val="clear" w:color="auto" w:fill="auto"/>
            <w:noWrap/>
            <w:vAlign w:val="center"/>
            <w:hideMark/>
          </w:tcPr>
          <w:p w14:paraId="7CE5D5B1"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(-1.93%)</w:t>
            </w:r>
          </w:p>
        </w:tc>
        <w:tc>
          <w:tcPr>
            <w:tcW w:w="551" w:type="pct"/>
            <w:tcBorders>
              <w:top w:val="nil"/>
              <w:left w:val="nil"/>
              <w:bottom w:val="nil"/>
              <w:right w:val="nil"/>
            </w:tcBorders>
            <w:shd w:val="clear" w:color="auto" w:fill="auto"/>
            <w:noWrap/>
            <w:vAlign w:val="center"/>
            <w:hideMark/>
          </w:tcPr>
          <w:p w14:paraId="1843F4EB"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-3.15%</w:t>
            </w:r>
          </w:p>
        </w:tc>
        <w:tc>
          <w:tcPr>
            <w:tcW w:w="635" w:type="pct"/>
            <w:tcBorders>
              <w:top w:val="nil"/>
              <w:left w:val="nil"/>
              <w:bottom w:val="nil"/>
              <w:right w:val="nil"/>
            </w:tcBorders>
            <w:shd w:val="clear" w:color="auto" w:fill="auto"/>
            <w:noWrap/>
            <w:vAlign w:val="center"/>
            <w:hideMark/>
          </w:tcPr>
          <w:p w14:paraId="02179A8A"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(-0.75%)</w:t>
            </w:r>
          </w:p>
        </w:tc>
        <w:tc>
          <w:tcPr>
            <w:tcW w:w="125" w:type="pct"/>
            <w:vAlign w:val="center"/>
            <w:hideMark/>
          </w:tcPr>
          <w:p w14:paraId="5E905854" w14:textId="77777777" w:rsidR="00091C6D" w:rsidRPr="00091C6D" w:rsidRDefault="00091C6D" w:rsidP="00091C6D">
            <w:pPr>
              <w:widowControl/>
              <w:jc w:val="left"/>
              <w:rPr>
                <w:kern w:val="0"/>
                <w:sz w:val="18"/>
                <w:szCs w:val="18"/>
              </w:rPr>
            </w:pPr>
          </w:p>
        </w:tc>
      </w:tr>
      <w:tr w:rsidR="00091C6D" w:rsidRPr="00A54422" w14:paraId="7BFB75FD" w14:textId="77777777" w:rsidTr="00A54422">
        <w:trPr>
          <w:trHeight w:val="285"/>
        </w:trPr>
        <w:tc>
          <w:tcPr>
            <w:tcW w:w="287" w:type="pct"/>
            <w:tcBorders>
              <w:top w:val="nil"/>
              <w:left w:val="nil"/>
              <w:bottom w:val="nil"/>
              <w:right w:val="nil"/>
            </w:tcBorders>
            <w:shd w:val="clear" w:color="auto" w:fill="auto"/>
            <w:noWrap/>
            <w:vAlign w:val="center"/>
            <w:hideMark/>
          </w:tcPr>
          <w:p w14:paraId="33988479"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D</w:t>
            </w:r>
          </w:p>
        </w:tc>
        <w:tc>
          <w:tcPr>
            <w:tcW w:w="1207" w:type="pct"/>
            <w:tcBorders>
              <w:top w:val="nil"/>
              <w:left w:val="nil"/>
              <w:bottom w:val="nil"/>
              <w:right w:val="nil"/>
            </w:tcBorders>
            <w:shd w:val="clear" w:color="auto" w:fill="auto"/>
            <w:noWrap/>
            <w:vAlign w:val="center"/>
            <w:hideMark/>
          </w:tcPr>
          <w:p w14:paraId="7D1EF2B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BQSquare</w:t>
            </w:r>
          </w:p>
        </w:tc>
        <w:tc>
          <w:tcPr>
            <w:tcW w:w="669" w:type="pct"/>
            <w:tcBorders>
              <w:top w:val="nil"/>
              <w:left w:val="nil"/>
              <w:bottom w:val="nil"/>
              <w:right w:val="nil"/>
            </w:tcBorders>
            <w:shd w:val="clear" w:color="auto" w:fill="auto"/>
            <w:noWrap/>
            <w:vAlign w:val="center"/>
            <w:hideMark/>
          </w:tcPr>
          <w:p w14:paraId="275251BD"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416</w:t>
            </w:r>
            <w:r w:rsidRPr="00091C6D">
              <w:rPr>
                <w:rFonts w:cs="宋体" w:hint="eastAsia"/>
                <w:color w:val="000000"/>
                <w:kern w:val="0"/>
                <w:sz w:val="18"/>
                <w:szCs w:val="18"/>
              </w:rPr>
              <w:t>×</w:t>
            </w:r>
            <w:r w:rsidRPr="00091C6D">
              <w:rPr>
                <w:rFonts w:cs="宋体" w:hint="eastAsia"/>
                <w:color w:val="000000"/>
                <w:kern w:val="0"/>
                <w:sz w:val="18"/>
                <w:szCs w:val="18"/>
              </w:rPr>
              <w:t>240</w:t>
            </w:r>
          </w:p>
        </w:tc>
        <w:tc>
          <w:tcPr>
            <w:tcW w:w="340" w:type="pct"/>
            <w:tcBorders>
              <w:top w:val="nil"/>
              <w:left w:val="nil"/>
              <w:bottom w:val="nil"/>
              <w:right w:val="nil"/>
            </w:tcBorders>
            <w:shd w:val="clear" w:color="auto" w:fill="auto"/>
            <w:noWrap/>
            <w:vAlign w:val="center"/>
            <w:hideMark/>
          </w:tcPr>
          <w:p w14:paraId="1C1691DC"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28E6625D"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-3.10%</w:t>
            </w:r>
          </w:p>
        </w:tc>
        <w:tc>
          <w:tcPr>
            <w:tcW w:w="635" w:type="pct"/>
            <w:tcBorders>
              <w:top w:val="nil"/>
              <w:left w:val="nil"/>
              <w:bottom w:val="nil"/>
              <w:right w:val="nil"/>
            </w:tcBorders>
            <w:shd w:val="clear" w:color="auto" w:fill="auto"/>
            <w:noWrap/>
            <w:vAlign w:val="center"/>
            <w:hideMark/>
          </w:tcPr>
          <w:p w14:paraId="29586187"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(-0.48%)</w:t>
            </w:r>
          </w:p>
        </w:tc>
        <w:tc>
          <w:tcPr>
            <w:tcW w:w="551" w:type="pct"/>
            <w:tcBorders>
              <w:top w:val="nil"/>
              <w:left w:val="nil"/>
              <w:bottom w:val="nil"/>
              <w:right w:val="nil"/>
            </w:tcBorders>
            <w:shd w:val="clear" w:color="auto" w:fill="auto"/>
            <w:noWrap/>
            <w:vAlign w:val="center"/>
            <w:hideMark/>
          </w:tcPr>
          <w:p w14:paraId="3EA2466B"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-2.24%</w:t>
            </w:r>
          </w:p>
        </w:tc>
        <w:tc>
          <w:tcPr>
            <w:tcW w:w="635" w:type="pct"/>
            <w:tcBorders>
              <w:top w:val="nil"/>
              <w:left w:val="nil"/>
              <w:bottom w:val="nil"/>
              <w:right w:val="nil"/>
            </w:tcBorders>
            <w:shd w:val="clear" w:color="auto" w:fill="auto"/>
            <w:noWrap/>
            <w:vAlign w:val="center"/>
            <w:hideMark/>
          </w:tcPr>
          <w:p w14:paraId="7274508F"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(-0.56%)</w:t>
            </w:r>
          </w:p>
        </w:tc>
        <w:tc>
          <w:tcPr>
            <w:tcW w:w="125" w:type="pct"/>
            <w:vAlign w:val="center"/>
            <w:hideMark/>
          </w:tcPr>
          <w:p w14:paraId="7343680B" w14:textId="77777777" w:rsidR="00091C6D" w:rsidRPr="00091C6D" w:rsidRDefault="00091C6D" w:rsidP="00091C6D">
            <w:pPr>
              <w:widowControl/>
              <w:jc w:val="left"/>
              <w:rPr>
                <w:kern w:val="0"/>
                <w:sz w:val="18"/>
                <w:szCs w:val="18"/>
              </w:rPr>
            </w:pPr>
          </w:p>
        </w:tc>
      </w:tr>
      <w:tr w:rsidR="00091C6D" w:rsidRPr="00A54422" w14:paraId="37CA6EAA" w14:textId="77777777" w:rsidTr="00A54422">
        <w:trPr>
          <w:trHeight w:val="285"/>
        </w:trPr>
        <w:tc>
          <w:tcPr>
            <w:tcW w:w="287" w:type="pct"/>
            <w:tcBorders>
              <w:top w:val="nil"/>
              <w:left w:val="nil"/>
              <w:bottom w:val="nil"/>
              <w:right w:val="nil"/>
            </w:tcBorders>
            <w:shd w:val="clear" w:color="auto" w:fill="auto"/>
            <w:noWrap/>
            <w:vAlign w:val="center"/>
            <w:hideMark/>
          </w:tcPr>
          <w:p w14:paraId="78EA5ED2"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D</w:t>
            </w:r>
          </w:p>
        </w:tc>
        <w:tc>
          <w:tcPr>
            <w:tcW w:w="1207" w:type="pct"/>
            <w:tcBorders>
              <w:top w:val="nil"/>
              <w:left w:val="nil"/>
              <w:bottom w:val="nil"/>
              <w:right w:val="nil"/>
            </w:tcBorders>
            <w:shd w:val="clear" w:color="auto" w:fill="auto"/>
            <w:noWrap/>
            <w:vAlign w:val="center"/>
            <w:hideMark/>
          </w:tcPr>
          <w:p w14:paraId="52449E7E"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RaceHorses</w:t>
            </w:r>
          </w:p>
        </w:tc>
        <w:tc>
          <w:tcPr>
            <w:tcW w:w="669" w:type="pct"/>
            <w:tcBorders>
              <w:top w:val="nil"/>
              <w:left w:val="nil"/>
              <w:bottom w:val="nil"/>
              <w:right w:val="nil"/>
            </w:tcBorders>
            <w:shd w:val="clear" w:color="auto" w:fill="auto"/>
            <w:noWrap/>
            <w:vAlign w:val="center"/>
            <w:hideMark/>
          </w:tcPr>
          <w:p w14:paraId="2D811986"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416</w:t>
            </w:r>
            <w:r w:rsidRPr="00091C6D">
              <w:rPr>
                <w:rFonts w:cs="宋体" w:hint="eastAsia"/>
                <w:color w:val="000000"/>
                <w:kern w:val="0"/>
                <w:sz w:val="18"/>
                <w:szCs w:val="18"/>
              </w:rPr>
              <w:t>×</w:t>
            </w:r>
            <w:r w:rsidRPr="00091C6D">
              <w:rPr>
                <w:rFonts w:cs="宋体" w:hint="eastAsia"/>
                <w:color w:val="000000"/>
                <w:kern w:val="0"/>
                <w:sz w:val="18"/>
                <w:szCs w:val="18"/>
              </w:rPr>
              <w:t>240</w:t>
            </w:r>
          </w:p>
        </w:tc>
        <w:tc>
          <w:tcPr>
            <w:tcW w:w="340" w:type="pct"/>
            <w:tcBorders>
              <w:top w:val="nil"/>
              <w:left w:val="nil"/>
              <w:bottom w:val="nil"/>
              <w:right w:val="nil"/>
            </w:tcBorders>
            <w:shd w:val="clear" w:color="auto" w:fill="auto"/>
            <w:noWrap/>
            <w:vAlign w:val="center"/>
            <w:hideMark/>
          </w:tcPr>
          <w:p w14:paraId="4CBCE3AC"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300</w:t>
            </w:r>
          </w:p>
        </w:tc>
        <w:tc>
          <w:tcPr>
            <w:tcW w:w="551" w:type="pct"/>
            <w:tcBorders>
              <w:top w:val="nil"/>
              <w:left w:val="nil"/>
              <w:bottom w:val="nil"/>
              <w:right w:val="nil"/>
            </w:tcBorders>
            <w:shd w:val="clear" w:color="auto" w:fill="auto"/>
            <w:noWrap/>
            <w:vAlign w:val="center"/>
            <w:hideMark/>
          </w:tcPr>
          <w:p w14:paraId="05772DF5"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-8.29%</w:t>
            </w:r>
          </w:p>
        </w:tc>
        <w:tc>
          <w:tcPr>
            <w:tcW w:w="635" w:type="pct"/>
            <w:tcBorders>
              <w:top w:val="nil"/>
              <w:left w:val="nil"/>
              <w:bottom w:val="nil"/>
              <w:right w:val="nil"/>
            </w:tcBorders>
            <w:shd w:val="clear" w:color="auto" w:fill="auto"/>
            <w:noWrap/>
            <w:vAlign w:val="center"/>
            <w:hideMark/>
          </w:tcPr>
          <w:p w14:paraId="482AB5C5"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(-3.53%)</w:t>
            </w:r>
          </w:p>
        </w:tc>
        <w:tc>
          <w:tcPr>
            <w:tcW w:w="551" w:type="pct"/>
            <w:tcBorders>
              <w:top w:val="nil"/>
              <w:left w:val="nil"/>
              <w:bottom w:val="nil"/>
              <w:right w:val="nil"/>
            </w:tcBorders>
            <w:shd w:val="clear" w:color="auto" w:fill="auto"/>
            <w:noWrap/>
            <w:vAlign w:val="center"/>
            <w:hideMark/>
          </w:tcPr>
          <w:p w14:paraId="298C0F06"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-7.23%</w:t>
            </w:r>
          </w:p>
        </w:tc>
        <w:tc>
          <w:tcPr>
            <w:tcW w:w="635" w:type="pct"/>
            <w:tcBorders>
              <w:top w:val="nil"/>
              <w:left w:val="nil"/>
              <w:bottom w:val="nil"/>
              <w:right w:val="nil"/>
            </w:tcBorders>
            <w:shd w:val="clear" w:color="auto" w:fill="auto"/>
            <w:noWrap/>
            <w:vAlign w:val="center"/>
            <w:hideMark/>
          </w:tcPr>
          <w:p w14:paraId="7D292574"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(-3.58%)</w:t>
            </w:r>
          </w:p>
        </w:tc>
        <w:tc>
          <w:tcPr>
            <w:tcW w:w="125" w:type="pct"/>
            <w:vAlign w:val="center"/>
            <w:hideMark/>
          </w:tcPr>
          <w:p w14:paraId="2E8ECFE6" w14:textId="77777777" w:rsidR="00091C6D" w:rsidRPr="00091C6D" w:rsidRDefault="00091C6D" w:rsidP="00091C6D">
            <w:pPr>
              <w:widowControl/>
              <w:jc w:val="left"/>
              <w:rPr>
                <w:kern w:val="0"/>
                <w:sz w:val="18"/>
                <w:szCs w:val="18"/>
              </w:rPr>
            </w:pPr>
          </w:p>
        </w:tc>
      </w:tr>
      <w:tr w:rsidR="00091C6D" w:rsidRPr="00A54422" w14:paraId="27511090" w14:textId="77777777" w:rsidTr="00A54422">
        <w:trPr>
          <w:trHeight w:val="285"/>
        </w:trPr>
        <w:tc>
          <w:tcPr>
            <w:tcW w:w="287" w:type="pct"/>
            <w:tcBorders>
              <w:top w:val="nil"/>
              <w:left w:val="nil"/>
              <w:bottom w:val="nil"/>
              <w:right w:val="nil"/>
            </w:tcBorders>
            <w:shd w:val="clear" w:color="auto" w:fill="auto"/>
            <w:noWrap/>
            <w:vAlign w:val="center"/>
            <w:hideMark/>
          </w:tcPr>
          <w:p w14:paraId="6C044DDE"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E</w:t>
            </w:r>
          </w:p>
        </w:tc>
        <w:tc>
          <w:tcPr>
            <w:tcW w:w="1207" w:type="pct"/>
            <w:tcBorders>
              <w:top w:val="nil"/>
              <w:left w:val="nil"/>
              <w:bottom w:val="nil"/>
              <w:right w:val="nil"/>
            </w:tcBorders>
            <w:shd w:val="clear" w:color="auto" w:fill="auto"/>
            <w:noWrap/>
            <w:vAlign w:val="center"/>
            <w:hideMark/>
          </w:tcPr>
          <w:p w14:paraId="7C2C1CE1"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FourPeople</w:t>
            </w:r>
          </w:p>
        </w:tc>
        <w:tc>
          <w:tcPr>
            <w:tcW w:w="669" w:type="pct"/>
            <w:tcBorders>
              <w:top w:val="nil"/>
              <w:left w:val="nil"/>
              <w:bottom w:val="nil"/>
              <w:right w:val="nil"/>
            </w:tcBorders>
            <w:shd w:val="clear" w:color="auto" w:fill="auto"/>
            <w:noWrap/>
            <w:vAlign w:val="center"/>
            <w:hideMark/>
          </w:tcPr>
          <w:p w14:paraId="435CDED8"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5CDDEF1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492A3167"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-9.23%</w:t>
            </w:r>
          </w:p>
        </w:tc>
        <w:tc>
          <w:tcPr>
            <w:tcW w:w="635" w:type="pct"/>
            <w:tcBorders>
              <w:top w:val="nil"/>
              <w:left w:val="nil"/>
              <w:bottom w:val="nil"/>
              <w:right w:val="nil"/>
            </w:tcBorders>
            <w:shd w:val="clear" w:color="auto" w:fill="auto"/>
            <w:noWrap/>
            <w:vAlign w:val="center"/>
            <w:hideMark/>
          </w:tcPr>
          <w:p w14:paraId="72B61368"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(-3.83%)</w:t>
            </w:r>
          </w:p>
        </w:tc>
        <w:tc>
          <w:tcPr>
            <w:tcW w:w="551" w:type="pct"/>
            <w:tcBorders>
              <w:top w:val="nil"/>
              <w:left w:val="nil"/>
              <w:bottom w:val="nil"/>
              <w:right w:val="nil"/>
            </w:tcBorders>
            <w:shd w:val="clear" w:color="auto" w:fill="auto"/>
            <w:noWrap/>
            <w:vAlign w:val="center"/>
            <w:hideMark/>
          </w:tcPr>
          <w:p w14:paraId="4E137890"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-7.92%</w:t>
            </w:r>
          </w:p>
        </w:tc>
        <w:tc>
          <w:tcPr>
            <w:tcW w:w="635" w:type="pct"/>
            <w:tcBorders>
              <w:top w:val="nil"/>
              <w:left w:val="nil"/>
              <w:bottom w:val="nil"/>
              <w:right w:val="nil"/>
            </w:tcBorders>
            <w:shd w:val="clear" w:color="auto" w:fill="auto"/>
            <w:noWrap/>
            <w:vAlign w:val="center"/>
            <w:hideMark/>
          </w:tcPr>
          <w:p w14:paraId="5C0508D9"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(-3.97%)</w:t>
            </w:r>
          </w:p>
        </w:tc>
        <w:tc>
          <w:tcPr>
            <w:tcW w:w="125" w:type="pct"/>
            <w:vAlign w:val="center"/>
            <w:hideMark/>
          </w:tcPr>
          <w:p w14:paraId="4831532F" w14:textId="77777777" w:rsidR="00091C6D" w:rsidRPr="00091C6D" w:rsidRDefault="00091C6D" w:rsidP="00091C6D">
            <w:pPr>
              <w:widowControl/>
              <w:jc w:val="left"/>
              <w:rPr>
                <w:kern w:val="0"/>
                <w:sz w:val="18"/>
                <w:szCs w:val="18"/>
              </w:rPr>
            </w:pPr>
          </w:p>
        </w:tc>
      </w:tr>
      <w:tr w:rsidR="00091C6D" w:rsidRPr="00A54422" w14:paraId="0081CD67" w14:textId="77777777" w:rsidTr="00A54422">
        <w:trPr>
          <w:trHeight w:val="285"/>
        </w:trPr>
        <w:tc>
          <w:tcPr>
            <w:tcW w:w="287" w:type="pct"/>
            <w:tcBorders>
              <w:top w:val="nil"/>
              <w:left w:val="nil"/>
              <w:bottom w:val="nil"/>
              <w:right w:val="nil"/>
            </w:tcBorders>
            <w:shd w:val="clear" w:color="auto" w:fill="auto"/>
            <w:noWrap/>
            <w:vAlign w:val="center"/>
            <w:hideMark/>
          </w:tcPr>
          <w:p w14:paraId="6BF519A9"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E</w:t>
            </w:r>
          </w:p>
        </w:tc>
        <w:tc>
          <w:tcPr>
            <w:tcW w:w="1207" w:type="pct"/>
            <w:tcBorders>
              <w:top w:val="nil"/>
              <w:left w:val="nil"/>
              <w:bottom w:val="nil"/>
              <w:right w:val="nil"/>
            </w:tcBorders>
            <w:shd w:val="clear" w:color="auto" w:fill="auto"/>
            <w:noWrap/>
            <w:vAlign w:val="center"/>
            <w:hideMark/>
          </w:tcPr>
          <w:p w14:paraId="34E64ED3"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Johnny</w:t>
            </w:r>
          </w:p>
        </w:tc>
        <w:tc>
          <w:tcPr>
            <w:tcW w:w="669" w:type="pct"/>
            <w:tcBorders>
              <w:top w:val="nil"/>
              <w:left w:val="nil"/>
              <w:bottom w:val="nil"/>
              <w:right w:val="nil"/>
            </w:tcBorders>
            <w:shd w:val="clear" w:color="auto" w:fill="auto"/>
            <w:noWrap/>
            <w:vAlign w:val="center"/>
            <w:hideMark/>
          </w:tcPr>
          <w:p w14:paraId="026AB3D2"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5281377C"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423A72BB"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-6.99%</w:t>
            </w:r>
          </w:p>
        </w:tc>
        <w:tc>
          <w:tcPr>
            <w:tcW w:w="635" w:type="pct"/>
            <w:tcBorders>
              <w:top w:val="nil"/>
              <w:left w:val="nil"/>
              <w:bottom w:val="nil"/>
              <w:right w:val="nil"/>
            </w:tcBorders>
            <w:shd w:val="clear" w:color="auto" w:fill="auto"/>
            <w:noWrap/>
            <w:vAlign w:val="center"/>
            <w:hideMark/>
          </w:tcPr>
          <w:p w14:paraId="575042E1"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(-2.58%)</w:t>
            </w:r>
          </w:p>
        </w:tc>
        <w:tc>
          <w:tcPr>
            <w:tcW w:w="551" w:type="pct"/>
            <w:tcBorders>
              <w:top w:val="nil"/>
              <w:left w:val="nil"/>
              <w:bottom w:val="nil"/>
              <w:right w:val="nil"/>
            </w:tcBorders>
            <w:shd w:val="clear" w:color="auto" w:fill="auto"/>
            <w:noWrap/>
            <w:vAlign w:val="center"/>
            <w:hideMark/>
          </w:tcPr>
          <w:p w14:paraId="3D228E80"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-6.13%</w:t>
            </w:r>
          </w:p>
        </w:tc>
        <w:tc>
          <w:tcPr>
            <w:tcW w:w="635" w:type="pct"/>
            <w:tcBorders>
              <w:top w:val="nil"/>
              <w:left w:val="nil"/>
              <w:bottom w:val="nil"/>
              <w:right w:val="nil"/>
            </w:tcBorders>
            <w:shd w:val="clear" w:color="auto" w:fill="auto"/>
            <w:noWrap/>
            <w:vAlign w:val="center"/>
            <w:hideMark/>
          </w:tcPr>
          <w:p w14:paraId="71C19964"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(-3.04%)</w:t>
            </w:r>
          </w:p>
        </w:tc>
        <w:tc>
          <w:tcPr>
            <w:tcW w:w="125" w:type="pct"/>
            <w:vAlign w:val="center"/>
            <w:hideMark/>
          </w:tcPr>
          <w:p w14:paraId="2B2689D0" w14:textId="77777777" w:rsidR="00091C6D" w:rsidRPr="00091C6D" w:rsidRDefault="00091C6D" w:rsidP="00091C6D">
            <w:pPr>
              <w:widowControl/>
              <w:jc w:val="left"/>
              <w:rPr>
                <w:kern w:val="0"/>
                <w:sz w:val="18"/>
                <w:szCs w:val="18"/>
              </w:rPr>
            </w:pPr>
          </w:p>
        </w:tc>
      </w:tr>
      <w:tr w:rsidR="00091C6D" w:rsidRPr="00A54422" w14:paraId="3E29A351" w14:textId="77777777" w:rsidTr="00A54422">
        <w:trPr>
          <w:trHeight w:val="285"/>
        </w:trPr>
        <w:tc>
          <w:tcPr>
            <w:tcW w:w="287" w:type="pct"/>
            <w:tcBorders>
              <w:top w:val="nil"/>
              <w:left w:val="nil"/>
              <w:bottom w:val="nil"/>
              <w:right w:val="nil"/>
            </w:tcBorders>
            <w:shd w:val="clear" w:color="auto" w:fill="auto"/>
            <w:noWrap/>
            <w:vAlign w:val="center"/>
            <w:hideMark/>
          </w:tcPr>
          <w:p w14:paraId="0EB19DEC"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E</w:t>
            </w:r>
          </w:p>
        </w:tc>
        <w:tc>
          <w:tcPr>
            <w:tcW w:w="1207" w:type="pct"/>
            <w:tcBorders>
              <w:top w:val="nil"/>
              <w:left w:val="nil"/>
              <w:bottom w:val="nil"/>
              <w:right w:val="nil"/>
            </w:tcBorders>
            <w:shd w:val="clear" w:color="auto" w:fill="auto"/>
            <w:noWrap/>
            <w:vAlign w:val="center"/>
            <w:hideMark/>
          </w:tcPr>
          <w:p w14:paraId="4F040E5F"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KristenAndSara</w:t>
            </w:r>
          </w:p>
        </w:tc>
        <w:tc>
          <w:tcPr>
            <w:tcW w:w="669" w:type="pct"/>
            <w:tcBorders>
              <w:top w:val="nil"/>
              <w:left w:val="nil"/>
              <w:bottom w:val="nil"/>
              <w:right w:val="nil"/>
            </w:tcBorders>
            <w:shd w:val="clear" w:color="auto" w:fill="auto"/>
            <w:noWrap/>
            <w:vAlign w:val="center"/>
            <w:hideMark/>
          </w:tcPr>
          <w:p w14:paraId="69A83B39"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75F4E0A8"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4E5B7CE6"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-7.35%</w:t>
            </w:r>
          </w:p>
        </w:tc>
        <w:tc>
          <w:tcPr>
            <w:tcW w:w="635" w:type="pct"/>
            <w:tcBorders>
              <w:top w:val="nil"/>
              <w:left w:val="nil"/>
              <w:bottom w:val="nil"/>
              <w:right w:val="nil"/>
            </w:tcBorders>
            <w:shd w:val="clear" w:color="auto" w:fill="auto"/>
            <w:noWrap/>
            <w:vAlign w:val="center"/>
            <w:hideMark/>
          </w:tcPr>
          <w:p w14:paraId="26D364BD"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(-2.60%)</w:t>
            </w:r>
          </w:p>
        </w:tc>
        <w:tc>
          <w:tcPr>
            <w:tcW w:w="551" w:type="pct"/>
            <w:tcBorders>
              <w:top w:val="nil"/>
              <w:left w:val="nil"/>
              <w:bottom w:val="nil"/>
              <w:right w:val="nil"/>
            </w:tcBorders>
            <w:shd w:val="clear" w:color="auto" w:fill="auto"/>
            <w:noWrap/>
            <w:vAlign w:val="center"/>
            <w:hideMark/>
          </w:tcPr>
          <w:p w14:paraId="16CC70B1"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-6.40%</w:t>
            </w:r>
          </w:p>
        </w:tc>
        <w:tc>
          <w:tcPr>
            <w:tcW w:w="635" w:type="pct"/>
            <w:tcBorders>
              <w:top w:val="nil"/>
              <w:left w:val="nil"/>
              <w:bottom w:val="nil"/>
              <w:right w:val="nil"/>
            </w:tcBorders>
            <w:shd w:val="clear" w:color="auto" w:fill="auto"/>
            <w:noWrap/>
            <w:vAlign w:val="center"/>
            <w:hideMark/>
          </w:tcPr>
          <w:p w14:paraId="3C0BFB76"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(-2.82%)</w:t>
            </w:r>
          </w:p>
        </w:tc>
        <w:tc>
          <w:tcPr>
            <w:tcW w:w="125" w:type="pct"/>
            <w:vAlign w:val="center"/>
            <w:hideMark/>
          </w:tcPr>
          <w:p w14:paraId="32BAAA72" w14:textId="77777777" w:rsidR="00091C6D" w:rsidRPr="00091C6D" w:rsidRDefault="00091C6D" w:rsidP="00091C6D">
            <w:pPr>
              <w:widowControl/>
              <w:jc w:val="left"/>
              <w:rPr>
                <w:kern w:val="0"/>
                <w:sz w:val="18"/>
                <w:szCs w:val="18"/>
              </w:rPr>
            </w:pPr>
          </w:p>
        </w:tc>
      </w:tr>
      <w:tr w:rsidR="00091C6D" w:rsidRPr="00A54422" w14:paraId="2947065B" w14:textId="77777777" w:rsidTr="00A54422">
        <w:trPr>
          <w:trHeight w:val="285"/>
        </w:trPr>
        <w:tc>
          <w:tcPr>
            <w:tcW w:w="287" w:type="pct"/>
            <w:tcBorders>
              <w:top w:val="nil"/>
              <w:left w:val="nil"/>
              <w:bottom w:val="nil"/>
              <w:right w:val="nil"/>
            </w:tcBorders>
            <w:shd w:val="clear" w:color="auto" w:fill="auto"/>
            <w:noWrap/>
            <w:vAlign w:val="center"/>
            <w:hideMark/>
          </w:tcPr>
          <w:p w14:paraId="5E6B345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E</w:t>
            </w:r>
          </w:p>
        </w:tc>
        <w:tc>
          <w:tcPr>
            <w:tcW w:w="1207" w:type="pct"/>
            <w:tcBorders>
              <w:top w:val="nil"/>
              <w:left w:val="nil"/>
              <w:bottom w:val="nil"/>
              <w:right w:val="nil"/>
            </w:tcBorders>
            <w:shd w:val="clear" w:color="auto" w:fill="auto"/>
            <w:noWrap/>
            <w:vAlign w:val="center"/>
            <w:hideMark/>
          </w:tcPr>
          <w:p w14:paraId="51C3C63F"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Vidyo1</w:t>
            </w:r>
          </w:p>
        </w:tc>
        <w:tc>
          <w:tcPr>
            <w:tcW w:w="669" w:type="pct"/>
            <w:tcBorders>
              <w:top w:val="nil"/>
              <w:left w:val="nil"/>
              <w:bottom w:val="nil"/>
              <w:right w:val="nil"/>
            </w:tcBorders>
            <w:shd w:val="clear" w:color="auto" w:fill="auto"/>
            <w:noWrap/>
            <w:vAlign w:val="center"/>
            <w:hideMark/>
          </w:tcPr>
          <w:p w14:paraId="5E99342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3672B122"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69022D95"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-9.93%</w:t>
            </w:r>
          </w:p>
        </w:tc>
        <w:tc>
          <w:tcPr>
            <w:tcW w:w="635" w:type="pct"/>
            <w:tcBorders>
              <w:top w:val="nil"/>
              <w:left w:val="nil"/>
              <w:bottom w:val="nil"/>
              <w:right w:val="nil"/>
            </w:tcBorders>
            <w:shd w:val="clear" w:color="auto" w:fill="auto"/>
            <w:noWrap/>
            <w:vAlign w:val="center"/>
            <w:hideMark/>
          </w:tcPr>
          <w:p w14:paraId="139B8ADE"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(-3.30%)</w:t>
            </w:r>
          </w:p>
        </w:tc>
        <w:tc>
          <w:tcPr>
            <w:tcW w:w="551" w:type="pct"/>
            <w:tcBorders>
              <w:top w:val="nil"/>
              <w:left w:val="nil"/>
              <w:bottom w:val="nil"/>
              <w:right w:val="nil"/>
            </w:tcBorders>
            <w:shd w:val="clear" w:color="auto" w:fill="auto"/>
            <w:noWrap/>
            <w:vAlign w:val="center"/>
            <w:hideMark/>
          </w:tcPr>
          <w:p w14:paraId="512B230A"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-8.56%</w:t>
            </w:r>
          </w:p>
        </w:tc>
        <w:tc>
          <w:tcPr>
            <w:tcW w:w="635" w:type="pct"/>
            <w:tcBorders>
              <w:top w:val="nil"/>
              <w:left w:val="nil"/>
              <w:bottom w:val="nil"/>
              <w:right w:val="nil"/>
            </w:tcBorders>
            <w:shd w:val="clear" w:color="auto" w:fill="auto"/>
            <w:noWrap/>
            <w:vAlign w:val="center"/>
            <w:hideMark/>
          </w:tcPr>
          <w:p w14:paraId="7EEC1FE7"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(-3.65%)</w:t>
            </w:r>
          </w:p>
        </w:tc>
        <w:tc>
          <w:tcPr>
            <w:tcW w:w="125" w:type="pct"/>
            <w:vAlign w:val="center"/>
            <w:hideMark/>
          </w:tcPr>
          <w:p w14:paraId="4390E8FD" w14:textId="77777777" w:rsidR="00091C6D" w:rsidRPr="00091C6D" w:rsidRDefault="00091C6D" w:rsidP="00091C6D">
            <w:pPr>
              <w:widowControl/>
              <w:jc w:val="left"/>
              <w:rPr>
                <w:kern w:val="0"/>
                <w:sz w:val="18"/>
                <w:szCs w:val="18"/>
              </w:rPr>
            </w:pPr>
          </w:p>
        </w:tc>
      </w:tr>
      <w:tr w:rsidR="00091C6D" w:rsidRPr="00A54422" w14:paraId="6E7D5424" w14:textId="77777777" w:rsidTr="00A54422">
        <w:trPr>
          <w:trHeight w:val="285"/>
        </w:trPr>
        <w:tc>
          <w:tcPr>
            <w:tcW w:w="287" w:type="pct"/>
            <w:tcBorders>
              <w:top w:val="nil"/>
              <w:left w:val="nil"/>
              <w:bottom w:val="nil"/>
              <w:right w:val="nil"/>
            </w:tcBorders>
            <w:shd w:val="clear" w:color="auto" w:fill="auto"/>
            <w:noWrap/>
            <w:vAlign w:val="center"/>
            <w:hideMark/>
          </w:tcPr>
          <w:p w14:paraId="24CB9FBC"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E</w:t>
            </w:r>
          </w:p>
        </w:tc>
        <w:tc>
          <w:tcPr>
            <w:tcW w:w="1207" w:type="pct"/>
            <w:tcBorders>
              <w:top w:val="nil"/>
              <w:left w:val="nil"/>
              <w:bottom w:val="nil"/>
              <w:right w:val="nil"/>
            </w:tcBorders>
            <w:shd w:val="clear" w:color="auto" w:fill="auto"/>
            <w:noWrap/>
            <w:vAlign w:val="center"/>
            <w:hideMark/>
          </w:tcPr>
          <w:p w14:paraId="32BBBE7F"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Vidyo3</w:t>
            </w:r>
          </w:p>
        </w:tc>
        <w:tc>
          <w:tcPr>
            <w:tcW w:w="669" w:type="pct"/>
            <w:tcBorders>
              <w:top w:val="nil"/>
              <w:left w:val="nil"/>
              <w:bottom w:val="nil"/>
              <w:right w:val="nil"/>
            </w:tcBorders>
            <w:shd w:val="clear" w:color="auto" w:fill="auto"/>
            <w:noWrap/>
            <w:vAlign w:val="center"/>
            <w:hideMark/>
          </w:tcPr>
          <w:p w14:paraId="6787E7C0"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63D293E1"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2080047E"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-9.10%</w:t>
            </w:r>
          </w:p>
        </w:tc>
        <w:tc>
          <w:tcPr>
            <w:tcW w:w="635" w:type="pct"/>
            <w:tcBorders>
              <w:top w:val="nil"/>
              <w:left w:val="nil"/>
              <w:bottom w:val="nil"/>
              <w:right w:val="nil"/>
            </w:tcBorders>
            <w:shd w:val="clear" w:color="auto" w:fill="auto"/>
            <w:noWrap/>
            <w:vAlign w:val="center"/>
            <w:hideMark/>
          </w:tcPr>
          <w:p w14:paraId="6A3922DF"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(-3.60%)</w:t>
            </w:r>
          </w:p>
        </w:tc>
        <w:tc>
          <w:tcPr>
            <w:tcW w:w="551" w:type="pct"/>
            <w:tcBorders>
              <w:top w:val="nil"/>
              <w:left w:val="nil"/>
              <w:bottom w:val="nil"/>
              <w:right w:val="nil"/>
            </w:tcBorders>
            <w:shd w:val="clear" w:color="auto" w:fill="auto"/>
            <w:noWrap/>
            <w:vAlign w:val="center"/>
            <w:hideMark/>
          </w:tcPr>
          <w:p w14:paraId="2CFBC1B2"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-7.64%</w:t>
            </w:r>
          </w:p>
        </w:tc>
        <w:tc>
          <w:tcPr>
            <w:tcW w:w="635" w:type="pct"/>
            <w:tcBorders>
              <w:top w:val="nil"/>
              <w:left w:val="nil"/>
              <w:bottom w:val="nil"/>
              <w:right w:val="nil"/>
            </w:tcBorders>
            <w:shd w:val="clear" w:color="auto" w:fill="auto"/>
            <w:noWrap/>
            <w:vAlign w:val="center"/>
            <w:hideMark/>
          </w:tcPr>
          <w:p w14:paraId="514286BB"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(-3.80%)</w:t>
            </w:r>
          </w:p>
        </w:tc>
        <w:tc>
          <w:tcPr>
            <w:tcW w:w="125" w:type="pct"/>
            <w:vAlign w:val="center"/>
            <w:hideMark/>
          </w:tcPr>
          <w:p w14:paraId="00378F33" w14:textId="77777777" w:rsidR="00091C6D" w:rsidRPr="00091C6D" w:rsidRDefault="00091C6D" w:rsidP="00091C6D">
            <w:pPr>
              <w:widowControl/>
              <w:jc w:val="left"/>
              <w:rPr>
                <w:kern w:val="0"/>
                <w:sz w:val="18"/>
                <w:szCs w:val="18"/>
              </w:rPr>
            </w:pPr>
          </w:p>
        </w:tc>
      </w:tr>
      <w:tr w:rsidR="00091C6D" w:rsidRPr="00A54422" w14:paraId="4FF5C52E" w14:textId="77777777" w:rsidTr="00A54422">
        <w:trPr>
          <w:trHeight w:val="285"/>
        </w:trPr>
        <w:tc>
          <w:tcPr>
            <w:tcW w:w="287" w:type="pct"/>
            <w:tcBorders>
              <w:top w:val="nil"/>
              <w:left w:val="nil"/>
              <w:bottom w:val="nil"/>
              <w:right w:val="nil"/>
            </w:tcBorders>
            <w:shd w:val="clear" w:color="auto" w:fill="auto"/>
            <w:noWrap/>
            <w:vAlign w:val="center"/>
            <w:hideMark/>
          </w:tcPr>
          <w:p w14:paraId="5911E742"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E</w:t>
            </w:r>
          </w:p>
        </w:tc>
        <w:tc>
          <w:tcPr>
            <w:tcW w:w="1207" w:type="pct"/>
            <w:tcBorders>
              <w:top w:val="nil"/>
              <w:left w:val="nil"/>
              <w:bottom w:val="nil"/>
              <w:right w:val="nil"/>
            </w:tcBorders>
            <w:shd w:val="clear" w:color="auto" w:fill="auto"/>
            <w:noWrap/>
            <w:vAlign w:val="center"/>
            <w:hideMark/>
          </w:tcPr>
          <w:p w14:paraId="1EE1B2B5"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Vidyo4</w:t>
            </w:r>
          </w:p>
        </w:tc>
        <w:tc>
          <w:tcPr>
            <w:tcW w:w="669" w:type="pct"/>
            <w:tcBorders>
              <w:top w:val="nil"/>
              <w:left w:val="nil"/>
              <w:bottom w:val="nil"/>
              <w:right w:val="nil"/>
            </w:tcBorders>
            <w:shd w:val="clear" w:color="auto" w:fill="auto"/>
            <w:noWrap/>
            <w:vAlign w:val="center"/>
            <w:hideMark/>
          </w:tcPr>
          <w:p w14:paraId="53919A8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13E1FF8B"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60152A72"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-8.92%</w:t>
            </w:r>
          </w:p>
        </w:tc>
        <w:tc>
          <w:tcPr>
            <w:tcW w:w="635" w:type="pct"/>
            <w:tcBorders>
              <w:top w:val="nil"/>
              <w:left w:val="nil"/>
              <w:bottom w:val="nil"/>
              <w:right w:val="nil"/>
            </w:tcBorders>
            <w:shd w:val="clear" w:color="auto" w:fill="auto"/>
            <w:noWrap/>
            <w:vAlign w:val="center"/>
            <w:hideMark/>
          </w:tcPr>
          <w:p w14:paraId="270A4509"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(-2.65%)</w:t>
            </w:r>
          </w:p>
        </w:tc>
        <w:tc>
          <w:tcPr>
            <w:tcW w:w="551" w:type="pct"/>
            <w:tcBorders>
              <w:top w:val="nil"/>
              <w:left w:val="nil"/>
              <w:bottom w:val="nil"/>
              <w:right w:val="nil"/>
            </w:tcBorders>
            <w:shd w:val="clear" w:color="auto" w:fill="auto"/>
            <w:noWrap/>
            <w:vAlign w:val="center"/>
            <w:hideMark/>
          </w:tcPr>
          <w:p w14:paraId="50073A24"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-7.36%</w:t>
            </w:r>
          </w:p>
        </w:tc>
        <w:tc>
          <w:tcPr>
            <w:tcW w:w="635" w:type="pct"/>
            <w:tcBorders>
              <w:top w:val="nil"/>
              <w:left w:val="nil"/>
              <w:bottom w:val="nil"/>
              <w:right w:val="nil"/>
            </w:tcBorders>
            <w:shd w:val="clear" w:color="auto" w:fill="auto"/>
            <w:noWrap/>
            <w:vAlign w:val="center"/>
            <w:hideMark/>
          </w:tcPr>
          <w:p w14:paraId="404E690B"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(-3.04%)</w:t>
            </w:r>
          </w:p>
        </w:tc>
        <w:tc>
          <w:tcPr>
            <w:tcW w:w="125" w:type="pct"/>
            <w:vAlign w:val="center"/>
            <w:hideMark/>
          </w:tcPr>
          <w:p w14:paraId="1B20AF67" w14:textId="77777777" w:rsidR="00091C6D" w:rsidRPr="00091C6D" w:rsidRDefault="00091C6D" w:rsidP="00091C6D">
            <w:pPr>
              <w:widowControl/>
              <w:jc w:val="left"/>
              <w:rPr>
                <w:kern w:val="0"/>
                <w:sz w:val="18"/>
                <w:szCs w:val="18"/>
              </w:rPr>
            </w:pPr>
          </w:p>
        </w:tc>
      </w:tr>
      <w:tr w:rsidR="00091C6D" w:rsidRPr="00A54422" w14:paraId="53F63204" w14:textId="77777777" w:rsidTr="00A54422">
        <w:trPr>
          <w:trHeight w:val="285"/>
        </w:trPr>
        <w:tc>
          <w:tcPr>
            <w:tcW w:w="287" w:type="pct"/>
            <w:tcBorders>
              <w:top w:val="nil"/>
              <w:left w:val="nil"/>
              <w:bottom w:val="nil"/>
              <w:right w:val="nil"/>
            </w:tcBorders>
            <w:shd w:val="clear" w:color="auto" w:fill="auto"/>
            <w:noWrap/>
            <w:vAlign w:val="center"/>
            <w:hideMark/>
          </w:tcPr>
          <w:p w14:paraId="229A497C"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F</w:t>
            </w:r>
          </w:p>
        </w:tc>
        <w:tc>
          <w:tcPr>
            <w:tcW w:w="1207" w:type="pct"/>
            <w:tcBorders>
              <w:top w:val="nil"/>
              <w:left w:val="nil"/>
              <w:bottom w:val="nil"/>
              <w:right w:val="nil"/>
            </w:tcBorders>
            <w:shd w:val="clear" w:color="auto" w:fill="auto"/>
            <w:noWrap/>
            <w:vAlign w:val="center"/>
            <w:hideMark/>
          </w:tcPr>
          <w:p w14:paraId="1401D05F"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BasketballDrillText</w:t>
            </w:r>
          </w:p>
        </w:tc>
        <w:tc>
          <w:tcPr>
            <w:tcW w:w="669" w:type="pct"/>
            <w:tcBorders>
              <w:top w:val="nil"/>
              <w:left w:val="nil"/>
              <w:bottom w:val="nil"/>
              <w:right w:val="nil"/>
            </w:tcBorders>
            <w:shd w:val="clear" w:color="auto" w:fill="auto"/>
            <w:noWrap/>
            <w:vAlign w:val="center"/>
            <w:hideMark/>
          </w:tcPr>
          <w:p w14:paraId="24A39A70"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832</w:t>
            </w:r>
            <w:r w:rsidRPr="00091C6D">
              <w:rPr>
                <w:rFonts w:cs="宋体" w:hint="eastAsia"/>
                <w:color w:val="000000"/>
                <w:kern w:val="0"/>
                <w:sz w:val="18"/>
                <w:szCs w:val="18"/>
              </w:rPr>
              <w:t>×</w:t>
            </w:r>
            <w:r w:rsidRPr="00091C6D">
              <w:rPr>
                <w:rFonts w:cs="宋体" w:hint="eastAsia"/>
                <w:color w:val="000000"/>
                <w:kern w:val="0"/>
                <w:sz w:val="18"/>
                <w:szCs w:val="18"/>
              </w:rPr>
              <w:t>480</w:t>
            </w:r>
          </w:p>
        </w:tc>
        <w:tc>
          <w:tcPr>
            <w:tcW w:w="340" w:type="pct"/>
            <w:tcBorders>
              <w:top w:val="nil"/>
              <w:left w:val="nil"/>
              <w:bottom w:val="nil"/>
              <w:right w:val="nil"/>
            </w:tcBorders>
            <w:shd w:val="clear" w:color="auto" w:fill="auto"/>
            <w:noWrap/>
            <w:vAlign w:val="center"/>
            <w:hideMark/>
          </w:tcPr>
          <w:p w14:paraId="336890EE"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4D8CD6EC"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-3.01%</w:t>
            </w:r>
          </w:p>
        </w:tc>
        <w:tc>
          <w:tcPr>
            <w:tcW w:w="635" w:type="pct"/>
            <w:tcBorders>
              <w:top w:val="nil"/>
              <w:left w:val="nil"/>
              <w:bottom w:val="nil"/>
              <w:right w:val="nil"/>
            </w:tcBorders>
            <w:shd w:val="clear" w:color="auto" w:fill="auto"/>
            <w:noWrap/>
            <w:vAlign w:val="center"/>
            <w:hideMark/>
          </w:tcPr>
          <w:p w14:paraId="2F1DFB1F"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(-1.19%)</w:t>
            </w:r>
          </w:p>
        </w:tc>
        <w:tc>
          <w:tcPr>
            <w:tcW w:w="551" w:type="pct"/>
            <w:tcBorders>
              <w:top w:val="nil"/>
              <w:left w:val="nil"/>
              <w:bottom w:val="nil"/>
              <w:right w:val="nil"/>
            </w:tcBorders>
            <w:shd w:val="clear" w:color="auto" w:fill="auto"/>
            <w:noWrap/>
            <w:vAlign w:val="center"/>
            <w:hideMark/>
          </w:tcPr>
          <w:p w14:paraId="2C379081"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-2.21%</w:t>
            </w:r>
          </w:p>
        </w:tc>
        <w:tc>
          <w:tcPr>
            <w:tcW w:w="635" w:type="pct"/>
            <w:tcBorders>
              <w:top w:val="nil"/>
              <w:left w:val="nil"/>
              <w:bottom w:val="nil"/>
              <w:right w:val="nil"/>
            </w:tcBorders>
            <w:shd w:val="clear" w:color="auto" w:fill="auto"/>
            <w:noWrap/>
            <w:vAlign w:val="center"/>
            <w:hideMark/>
          </w:tcPr>
          <w:p w14:paraId="6AAF8033"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(-1.17%)</w:t>
            </w:r>
          </w:p>
        </w:tc>
        <w:tc>
          <w:tcPr>
            <w:tcW w:w="125" w:type="pct"/>
            <w:vAlign w:val="center"/>
            <w:hideMark/>
          </w:tcPr>
          <w:p w14:paraId="69D60E79" w14:textId="77777777" w:rsidR="00091C6D" w:rsidRPr="00091C6D" w:rsidRDefault="00091C6D" w:rsidP="00091C6D">
            <w:pPr>
              <w:widowControl/>
              <w:jc w:val="left"/>
              <w:rPr>
                <w:kern w:val="0"/>
                <w:sz w:val="18"/>
                <w:szCs w:val="18"/>
              </w:rPr>
            </w:pPr>
          </w:p>
        </w:tc>
      </w:tr>
      <w:tr w:rsidR="00091C6D" w:rsidRPr="00A54422" w14:paraId="653AFF0E" w14:textId="77777777" w:rsidTr="00A54422">
        <w:trPr>
          <w:trHeight w:val="285"/>
        </w:trPr>
        <w:tc>
          <w:tcPr>
            <w:tcW w:w="287" w:type="pct"/>
            <w:tcBorders>
              <w:top w:val="nil"/>
              <w:left w:val="nil"/>
              <w:bottom w:val="nil"/>
              <w:right w:val="nil"/>
            </w:tcBorders>
            <w:shd w:val="clear" w:color="auto" w:fill="auto"/>
            <w:noWrap/>
            <w:vAlign w:val="center"/>
            <w:hideMark/>
          </w:tcPr>
          <w:p w14:paraId="26E9992C"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F</w:t>
            </w:r>
          </w:p>
        </w:tc>
        <w:tc>
          <w:tcPr>
            <w:tcW w:w="1207" w:type="pct"/>
            <w:tcBorders>
              <w:top w:val="nil"/>
              <w:left w:val="nil"/>
              <w:bottom w:val="nil"/>
              <w:right w:val="nil"/>
            </w:tcBorders>
            <w:shd w:val="clear" w:color="auto" w:fill="auto"/>
            <w:noWrap/>
            <w:vAlign w:val="center"/>
            <w:hideMark/>
          </w:tcPr>
          <w:p w14:paraId="6AA5FF0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ChinaSpeed</w:t>
            </w:r>
          </w:p>
        </w:tc>
        <w:tc>
          <w:tcPr>
            <w:tcW w:w="669" w:type="pct"/>
            <w:tcBorders>
              <w:top w:val="nil"/>
              <w:left w:val="nil"/>
              <w:bottom w:val="nil"/>
              <w:right w:val="nil"/>
            </w:tcBorders>
            <w:shd w:val="clear" w:color="auto" w:fill="auto"/>
            <w:noWrap/>
            <w:vAlign w:val="center"/>
            <w:hideMark/>
          </w:tcPr>
          <w:p w14:paraId="7D35ABC5"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1024</w:t>
            </w:r>
            <w:r w:rsidRPr="00091C6D">
              <w:rPr>
                <w:rFonts w:cs="宋体" w:hint="eastAsia"/>
                <w:color w:val="000000"/>
                <w:kern w:val="0"/>
                <w:sz w:val="18"/>
                <w:szCs w:val="18"/>
              </w:rPr>
              <w:t>×</w:t>
            </w:r>
            <w:r w:rsidRPr="00091C6D">
              <w:rPr>
                <w:rFonts w:cs="宋体" w:hint="eastAsia"/>
                <w:color w:val="000000"/>
                <w:kern w:val="0"/>
                <w:sz w:val="18"/>
                <w:szCs w:val="18"/>
              </w:rPr>
              <w:t>768</w:t>
            </w:r>
          </w:p>
        </w:tc>
        <w:tc>
          <w:tcPr>
            <w:tcW w:w="340" w:type="pct"/>
            <w:tcBorders>
              <w:top w:val="nil"/>
              <w:left w:val="nil"/>
              <w:bottom w:val="nil"/>
              <w:right w:val="nil"/>
            </w:tcBorders>
            <w:shd w:val="clear" w:color="auto" w:fill="auto"/>
            <w:noWrap/>
            <w:vAlign w:val="center"/>
            <w:hideMark/>
          </w:tcPr>
          <w:p w14:paraId="0F0BAAEB"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4DA8A0B5"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-9.13%</w:t>
            </w:r>
          </w:p>
        </w:tc>
        <w:tc>
          <w:tcPr>
            <w:tcW w:w="635" w:type="pct"/>
            <w:tcBorders>
              <w:top w:val="nil"/>
              <w:left w:val="nil"/>
              <w:bottom w:val="nil"/>
              <w:right w:val="nil"/>
            </w:tcBorders>
            <w:shd w:val="clear" w:color="auto" w:fill="auto"/>
            <w:noWrap/>
            <w:vAlign w:val="center"/>
            <w:hideMark/>
          </w:tcPr>
          <w:p w14:paraId="592A2774"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(-1.35%)</w:t>
            </w:r>
          </w:p>
        </w:tc>
        <w:tc>
          <w:tcPr>
            <w:tcW w:w="551" w:type="pct"/>
            <w:tcBorders>
              <w:top w:val="nil"/>
              <w:left w:val="nil"/>
              <w:bottom w:val="nil"/>
              <w:right w:val="nil"/>
            </w:tcBorders>
            <w:shd w:val="clear" w:color="auto" w:fill="auto"/>
            <w:noWrap/>
            <w:vAlign w:val="center"/>
            <w:hideMark/>
          </w:tcPr>
          <w:p w14:paraId="413875F7"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-7.86%</w:t>
            </w:r>
          </w:p>
        </w:tc>
        <w:tc>
          <w:tcPr>
            <w:tcW w:w="635" w:type="pct"/>
            <w:tcBorders>
              <w:top w:val="nil"/>
              <w:left w:val="nil"/>
              <w:bottom w:val="nil"/>
              <w:right w:val="nil"/>
            </w:tcBorders>
            <w:shd w:val="clear" w:color="auto" w:fill="auto"/>
            <w:noWrap/>
            <w:vAlign w:val="center"/>
            <w:hideMark/>
          </w:tcPr>
          <w:p w14:paraId="2E1262FE"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(-1.47%)</w:t>
            </w:r>
          </w:p>
        </w:tc>
        <w:tc>
          <w:tcPr>
            <w:tcW w:w="125" w:type="pct"/>
            <w:vAlign w:val="center"/>
            <w:hideMark/>
          </w:tcPr>
          <w:p w14:paraId="126C7115" w14:textId="77777777" w:rsidR="00091C6D" w:rsidRPr="00091C6D" w:rsidRDefault="00091C6D" w:rsidP="00091C6D">
            <w:pPr>
              <w:widowControl/>
              <w:jc w:val="left"/>
              <w:rPr>
                <w:kern w:val="0"/>
                <w:sz w:val="18"/>
                <w:szCs w:val="18"/>
              </w:rPr>
            </w:pPr>
          </w:p>
        </w:tc>
      </w:tr>
      <w:tr w:rsidR="00091C6D" w:rsidRPr="00A54422" w14:paraId="33914C69" w14:textId="77777777" w:rsidTr="00A54422">
        <w:trPr>
          <w:trHeight w:val="285"/>
        </w:trPr>
        <w:tc>
          <w:tcPr>
            <w:tcW w:w="287" w:type="pct"/>
            <w:tcBorders>
              <w:top w:val="nil"/>
              <w:left w:val="nil"/>
              <w:bottom w:val="nil"/>
              <w:right w:val="nil"/>
            </w:tcBorders>
            <w:shd w:val="clear" w:color="auto" w:fill="auto"/>
            <w:noWrap/>
            <w:vAlign w:val="center"/>
            <w:hideMark/>
          </w:tcPr>
          <w:p w14:paraId="2357A06B"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F</w:t>
            </w:r>
          </w:p>
        </w:tc>
        <w:tc>
          <w:tcPr>
            <w:tcW w:w="1207" w:type="pct"/>
            <w:tcBorders>
              <w:top w:val="nil"/>
              <w:left w:val="nil"/>
              <w:bottom w:val="nil"/>
              <w:right w:val="nil"/>
            </w:tcBorders>
            <w:shd w:val="clear" w:color="auto" w:fill="auto"/>
            <w:noWrap/>
            <w:vAlign w:val="center"/>
            <w:hideMark/>
          </w:tcPr>
          <w:p w14:paraId="73B1E4A9"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SlideEditing</w:t>
            </w:r>
          </w:p>
        </w:tc>
        <w:tc>
          <w:tcPr>
            <w:tcW w:w="669" w:type="pct"/>
            <w:tcBorders>
              <w:top w:val="nil"/>
              <w:left w:val="nil"/>
              <w:bottom w:val="nil"/>
              <w:right w:val="nil"/>
            </w:tcBorders>
            <w:shd w:val="clear" w:color="auto" w:fill="auto"/>
            <w:noWrap/>
            <w:vAlign w:val="center"/>
            <w:hideMark/>
          </w:tcPr>
          <w:p w14:paraId="0A9E25A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70172DB0"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300</w:t>
            </w:r>
          </w:p>
        </w:tc>
        <w:tc>
          <w:tcPr>
            <w:tcW w:w="551" w:type="pct"/>
            <w:tcBorders>
              <w:top w:val="nil"/>
              <w:left w:val="nil"/>
              <w:bottom w:val="nil"/>
              <w:right w:val="nil"/>
            </w:tcBorders>
            <w:shd w:val="clear" w:color="auto" w:fill="auto"/>
            <w:noWrap/>
            <w:vAlign w:val="center"/>
            <w:hideMark/>
          </w:tcPr>
          <w:p w14:paraId="4440B7B7"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-7.33%</w:t>
            </w:r>
          </w:p>
        </w:tc>
        <w:tc>
          <w:tcPr>
            <w:tcW w:w="635" w:type="pct"/>
            <w:tcBorders>
              <w:top w:val="nil"/>
              <w:left w:val="nil"/>
              <w:bottom w:val="nil"/>
              <w:right w:val="nil"/>
            </w:tcBorders>
            <w:shd w:val="clear" w:color="auto" w:fill="auto"/>
            <w:noWrap/>
            <w:vAlign w:val="center"/>
            <w:hideMark/>
          </w:tcPr>
          <w:p w14:paraId="01D4CE36"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(-0.51%)</w:t>
            </w:r>
          </w:p>
        </w:tc>
        <w:tc>
          <w:tcPr>
            <w:tcW w:w="551" w:type="pct"/>
            <w:tcBorders>
              <w:top w:val="nil"/>
              <w:left w:val="nil"/>
              <w:bottom w:val="nil"/>
              <w:right w:val="nil"/>
            </w:tcBorders>
            <w:shd w:val="clear" w:color="auto" w:fill="auto"/>
            <w:noWrap/>
            <w:vAlign w:val="center"/>
            <w:hideMark/>
          </w:tcPr>
          <w:p w14:paraId="5BF7A237"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-7.20%</w:t>
            </w:r>
          </w:p>
        </w:tc>
        <w:tc>
          <w:tcPr>
            <w:tcW w:w="635" w:type="pct"/>
            <w:tcBorders>
              <w:top w:val="nil"/>
              <w:left w:val="nil"/>
              <w:bottom w:val="nil"/>
              <w:right w:val="nil"/>
            </w:tcBorders>
            <w:shd w:val="clear" w:color="auto" w:fill="auto"/>
            <w:noWrap/>
            <w:vAlign w:val="center"/>
            <w:hideMark/>
          </w:tcPr>
          <w:p w14:paraId="46170574"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(-0.80%)</w:t>
            </w:r>
          </w:p>
        </w:tc>
        <w:tc>
          <w:tcPr>
            <w:tcW w:w="125" w:type="pct"/>
            <w:vAlign w:val="center"/>
            <w:hideMark/>
          </w:tcPr>
          <w:p w14:paraId="7C390C14" w14:textId="77777777" w:rsidR="00091C6D" w:rsidRPr="00091C6D" w:rsidRDefault="00091C6D" w:rsidP="00091C6D">
            <w:pPr>
              <w:widowControl/>
              <w:jc w:val="left"/>
              <w:rPr>
                <w:kern w:val="0"/>
                <w:sz w:val="18"/>
                <w:szCs w:val="18"/>
              </w:rPr>
            </w:pPr>
          </w:p>
        </w:tc>
      </w:tr>
      <w:tr w:rsidR="00091C6D" w:rsidRPr="00A54422" w14:paraId="1B5F2504" w14:textId="77777777" w:rsidTr="00A54422">
        <w:trPr>
          <w:trHeight w:val="285"/>
        </w:trPr>
        <w:tc>
          <w:tcPr>
            <w:tcW w:w="287" w:type="pct"/>
            <w:tcBorders>
              <w:top w:val="nil"/>
              <w:left w:val="nil"/>
              <w:bottom w:val="nil"/>
              <w:right w:val="nil"/>
            </w:tcBorders>
            <w:shd w:val="clear" w:color="auto" w:fill="auto"/>
            <w:noWrap/>
            <w:vAlign w:val="center"/>
            <w:hideMark/>
          </w:tcPr>
          <w:p w14:paraId="682D1668"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lastRenderedPageBreak/>
              <w:t>F</w:t>
            </w:r>
          </w:p>
        </w:tc>
        <w:tc>
          <w:tcPr>
            <w:tcW w:w="1207" w:type="pct"/>
            <w:tcBorders>
              <w:top w:val="nil"/>
              <w:left w:val="nil"/>
              <w:bottom w:val="nil"/>
              <w:right w:val="nil"/>
            </w:tcBorders>
            <w:shd w:val="clear" w:color="auto" w:fill="auto"/>
            <w:noWrap/>
            <w:vAlign w:val="center"/>
            <w:hideMark/>
          </w:tcPr>
          <w:p w14:paraId="24C191D0"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SlideShow</w:t>
            </w:r>
          </w:p>
        </w:tc>
        <w:tc>
          <w:tcPr>
            <w:tcW w:w="669" w:type="pct"/>
            <w:tcBorders>
              <w:top w:val="nil"/>
              <w:left w:val="nil"/>
              <w:bottom w:val="nil"/>
              <w:right w:val="nil"/>
            </w:tcBorders>
            <w:shd w:val="clear" w:color="auto" w:fill="auto"/>
            <w:noWrap/>
            <w:vAlign w:val="center"/>
            <w:hideMark/>
          </w:tcPr>
          <w:p w14:paraId="31039FF8"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731CCAE7" w14:textId="77777777" w:rsidR="00091C6D" w:rsidRPr="00091C6D" w:rsidRDefault="00091C6D" w:rsidP="00091C6D">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32A0E9A5"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-18.45%</w:t>
            </w:r>
          </w:p>
        </w:tc>
        <w:tc>
          <w:tcPr>
            <w:tcW w:w="635" w:type="pct"/>
            <w:tcBorders>
              <w:top w:val="nil"/>
              <w:left w:val="nil"/>
              <w:bottom w:val="nil"/>
              <w:right w:val="nil"/>
            </w:tcBorders>
            <w:shd w:val="clear" w:color="auto" w:fill="auto"/>
            <w:noWrap/>
            <w:vAlign w:val="center"/>
            <w:hideMark/>
          </w:tcPr>
          <w:p w14:paraId="62301DCE"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(-5.16%)</w:t>
            </w:r>
          </w:p>
        </w:tc>
        <w:tc>
          <w:tcPr>
            <w:tcW w:w="551" w:type="pct"/>
            <w:tcBorders>
              <w:top w:val="nil"/>
              <w:left w:val="nil"/>
              <w:bottom w:val="nil"/>
              <w:right w:val="nil"/>
            </w:tcBorders>
            <w:shd w:val="clear" w:color="auto" w:fill="auto"/>
            <w:noWrap/>
            <w:vAlign w:val="center"/>
            <w:hideMark/>
          </w:tcPr>
          <w:p w14:paraId="6AF450E2" w14:textId="77777777" w:rsidR="00091C6D" w:rsidRPr="00091C6D" w:rsidRDefault="00091C6D" w:rsidP="00091C6D">
            <w:pPr>
              <w:widowControl/>
              <w:jc w:val="right"/>
              <w:rPr>
                <w:rFonts w:cs="宋体"/>
                <w:color w:val="000000"/>
                <w:kern w:val="0"/>
                <w:sz w:val="18"/>
                <w:szCs w:val="18"/>
              </w:rPr>
            </w:pPr>
            <w:r w:rsidRPr="00091C6D">
              <w:rPr>
                <w:rFonts w:cs="宋体" w:hint="eastAsia"/>
                <w:color w:val="000000"/>
                <w:kern w:val="0"/>
                <w:sz w:val="18"/>
                <w:szCs w:val="18"/>
              </w:rPr>
              <w:t>-17.36%</w:t>
            </w:r>
          </w:p>
        </w:tc>
        <w:tc>
          <w:tcPr>
            <w:tcW w:w="635" w:type="pct"/>
            <w:tcBorders>
              <w:top w:val="nil"/>
              <w:left w:val="nil"/>
              <w:bottom w:val="nil"/>
              <w:right w:val="nil"/>
            </w:tcBorders>
            <w:shd w:val="clear" w:color="auto" w:fill="auto"/>
            <w:noWrap/>
            <w:vAlign w:val="center"/>
            <w:hideMark/>
          </w:tcPr>
          <w:p w14:paraId="39CFE144" w14:textId="77777777" w:rsidR="00091C6D" w:rsidRPr="00091C6D" w:rsidRDefault="00091C6D" w:rsidP="00091C6D">
            <w:pPr>
              <w:widowControl/>
              <w:jc w:val="left"/>
              <w:rPr>
                <w:rFonts w:cs="宋体"/>
                <w:color w:val="000000"/>
                <w:kern w:val="0"/>
                <w:sz w:val="18"/>
                <w:szCs w:val="18"/>
              </w:rPr>
            </w:pPr>
            <w:r w:rsidRPr="00091C6D">
              <w:rPr>
                <w:rFonts w:cs="宋体" w:hint="eastAsia"/>
                <w:color w:val="000000"/>
                <w:kern w:val="0"/>
                <w:sz w:val="18"/>
                <w:szCs w:val="18"/>
              </w:rPr>
              <w:t>(-6.73%)</w:t>
            </w:r>
          </w:p>
        </w:tc>
        <w:tc>
          <w:tcPr>
            <w:tcW w:w="125" w:type="pct"/>
            <w:vAlign w:val="center"/>
            <w:hideMark/>
          </w:tcPr>
          <w:p w14:paraId="7701CE95" w14:textId="77777777" w:rsidR="00091C6D" w:rsidRPr="00091C6D" w:rsidRDefault="00091C6D" w:rsidP="00091C6D">
            <w:pPr>
              <w:widowControl/>
              <w:jc w:val="left"/>
              <w:rPr>
                <w:kern w:val="0"/>
                <w:sz w:val="18"/>
                <w:szCs w:val="18"/>
              </w:rPr>
            </w:pPr>
          </w:p>
        </w:tc>
      </w:tr>
      <w:tr w:rsidR="00091C6D" w:rsidRPr="00A54422" w14:paraId="1929C26E" w14:textId="77777777" w:rsidTr="00A54422">
        <w:trPr>
          <w:trHeight w:val="285"/>
        </w:trPr>
        <w:tc>
          <w:tcPr>
            <w:tcW w:w="1493" w:type="pct"/>
            <w:gridSpan w:val="2"/>
            <w:tcBorders>
              <w:top w:val="nil"/>
              <w:left w:val="nil"/>
              <w:bottom w:val="nil"/>
              <w:right w:val="nil"/>
            </w:tcBorders>
            <w:shd w:val="clear" w:color="auto" w:fill="auto"/>
            <w:noWrap/>
            <w:vAlign w:val="center"/>
            <w:hideMark/>
          </w:tcPr>
          <w:p w14:paraId="2C1BB9BC" w14:textId="77777777" w:rsidR="00091C6D" w:rsidRPr="00091C6D" w:rsidRDefault="00091C6D" w:rsidP="00091C6D">
            <w:pPr>
              <w:widowControl/>
              <w:jc w:val="center"/>
              <w:rPr>
                <w:rFonts w:cs="宋体"/>
                <w:b/>
                <w:bCs/>
                <w:color w:val="000000"/>
                <w:kern w:val="0"/>
                <w:sz w:val="18"/>
                <w:szCs w:val="18"/>
              </w:rPr>
            </w:pPr>
            <w:r w:rsidRPr="00091C6D">
              <w:rPr>
                <w:rFonts w:cs="宋体" w:hint="eastAsia"/>
                <w:b/>
                <w:bCs/>
                <w:color w:val="000000"/>
                <w:kern w:val="0"/>
                <w:sz w:val="18"/>
                <w:szCs w:val="18"/>
              </w:rPr>
              <w:t>平均码率优化</w:t>
            </w:r>
          </w:p>
        </w:tc>
        <w:tc>
          <w:tcPr>
            <w:tcW w:w="669" w:type="pct"/>
            <w:tcBorders>
              <w:top w:val="nil"/>
              <w:left w:val="nil"/>
              <w:bottom w:val="nil"/>
              <w:right w:val="nil"/>
            </w:tcBorders>
            <w:shd w:val="clear" w:color="auto" w:fill="auto"/>
            <w:noWrap/>
            <w:vAlign w:val="center"/>
            <w:hideMark/>
          </w:tcPr>
          <w:p w14:paraId="3EB12C60" w14:textId="77777777" w:rsidR="00091C6D" w:rsidRPr="00091C6D" w:rsidRDefault="00091C6D" w:rsidP="00091C6D">
            <w:pPr>
              <w:widowControl/>
              <w:jc w:val="center"/>
              <w:rPr>
                <w:rFonts w:cs="宋体"/>
                <w:b/>
                <w:bCs/>
                <w:color w:val="000000"/>
                <w:kern w:val="0"/>
                <w:sz w:val="18"/>
                <w:szCs w:val="18"/>
              </w:rPr>
            </w:pPr>
          </w:p>
        </w:tc>
        <w:tc>
          <w:tcPr>
            <w:tcW w:w="340" w:type="pct"/>
            <w:tcBorders>
              <w:top w:val="nil"/>
              <w:left w:val="nil"/>
              <w:bottom w:val="nil"/>
              <w:right w:val="nil"/>
            </w:tcBorders>
            <w:shd w:val="clear" w:color="auto" w:fill="auto"/>
            <w:noWrap/>
            <w:vAlign w:val="center"/>
            <w:hideMark/>
          </w:tcPr>
          <w:p w14:paraId="2E0038DE" w14:textId="77777777" w:rsidR="00091C6D" w:rsidRPr="00091C6D" w:rsidRDefault="00091C6D" w:rsidP="00091C6D">
            <w:pPr>
              <w:widowControl/>
              <w:jc w:val="center"/>
              <w:rPr>
                <w:kern w:val="0"/>
                <w:sz w:val="18"/>
                <w:szCs w:val="18"/>
              </w:rPr>
            </w:pPr>
          </w:p>
        </w:tc>
        <w:tc>
          <w:tcPr>
            <w:tcW w:w="551" w:type="pct"/>
            <w:tcBorders>
              <w:top w:val="nil"/>
              <w:left w:val="nil"/>
              <w:bottom w:val="nil"/>
              <w:right w:val="nil"/>
            </w:tcBorders>
            <w:shd w:val="clear" w:color="auto" w:fill="auto"/>
            <w:noWrap/>
            <w:vAlign w:val="center"/>
            <w:hideMark/>
          </w:tcPr>
          <w:p w14:paraId="599255E4" w14:textId="77777777" w:rsidR="00091C6D" w:rsidRPr="00091C6D" w:rsidRDefault="00091C6D" w:rsidP="00091C6D">
            <w:pPr>
              <w:widowControl/>
              <w:jc w:val="right"/>
              <w:rPr>
                <w:rFonts w:cs="宋体"/>
                <w:b/>
                <w:bCs/>
                <w:color w:val="000000"/>
                <w:kern w:val="0"/>
                <w:sz w:val="18"/>
                <w:szCs w:val="18"/>
              </w:rPr>
            </w:pPr>
            <w:r w:rsidRPr="00091C6D">
              <w:rPr>
                <w:rFonts w:cs="宋体" w:hint="eastAsia"/>
                <w:b/>
                <w:bCs/>
                <w:color w:val="000000"/>
                <w:kern w:val="0"/>
                <w:sz w:val="18"/>
                <w:szCs w:val="18"/>
              </w:rPr>
              <w:t>-7.04%</w:t>
            </w:r>
          </w:p>
        </w:tc>
        <w:tc>
          <w:tcPr>
            <w:tcW w:w="635" w:type="pct"/>
            <w:tcBorders>
              <w:top w:val="nil"/>
              <w:left w:val="nil"/>
              <w:bottom w:val="nil"/>
              <w:right w:val="nil"/>
            </w:tcBorders>
            <w:shd w:val="clear" w:color="auto" w:fill="auto"/>
            <w:noWrap/>
            <w:vAlign w:val="center"/>
            <w:hideMark/>
          </w:tcPr>
          <w:p w14:paraId="5DF60356" w14:textId="77777777" w:rsidR="00091C6D" w:rsidRPr="00091C6D" w:rsidRDefault="00091C6D" w:rsidP="00091C6D">
            <w:pPr>
              <w:widowControl/>
              <w:jc w:val="left"/>
              <w:rPr>
                <w:rFonts w:cs="宋体"/>
                <w:b/>
                <w:bCs/>
                <w:color w:val="000000"/>
                <w:kern w:val="0"/>
                <w:sz w:val="18"/>
                <w:szCs w:val="18"/>
              </w:rPr>
            </w:pPr>
            <w:r w:rsidRPr="00091C6D">
              <w:rPr>
                <w:rFonts w:cs="宋体" w:hint="eastAsia"/>
                <w:b/>
                <w:bCs/>
                <w:color w:val="000000"/>
                <w:kern w:val="0"/>
                <w:sz w:val="18"/>
                <w:szCs w:val="18"/>
              </w:rPr>
              <w:t>(-2.26%)</w:t>
            </w:r>
          </w:p>
        </w:tc>
        <w:tc>
          <w:tcPr>
            <w:tcW w:w="551" w:type="pct"/>
            <w:tcBorders>
              <w:top w:val="nil"/>
              <w:left w:val="nil"/>
              <w:bottom w:val="nil"/>
              <w:right w:val="nil"/>
            </w:tcBorders>
            <w:shd w:val="clear" w:color="auto" w:fill="auto"/>
            <w:noWrap/>
            <w:vAlign w:val="center"/>
            <w:hideMark/>
          </w:tcPr>
          <w:p w14:paraId="41EAEF95" w14:textId="77777777" w:rsidR="00091C6D" w:rsidRPr="00091C6D" w:rsidRDefault="00091C6D" w:rsidP="00091C6D">
            <w:pPr>
              <w:widowControl/>
              <w:jc w:val="right"/>
              <w:rPr>
                <w:rFonts w:cs="宋体"/>
                <w:b/>
                <w:bCs/>
                <w:color w:val="000000"/>
                <w:kern w:val="0"/>
                <w:sz w:val="18"/>
                <w:szCs w:val="18"/>
              </w:rPr>
            </w:pPr>
            <w:r w:rsidRPr="00091C6D">
              <w:rPr>
                <w:rFonts w:cs="宋体" w:hint="eastAsia"/>
                <w:b/>
                <w:bCs/>
                <w:color w:val="000000"/>
                <w:kern w:val="0"/>
                <w:sz w:val="18"/>
                <w:szCs w:val="18"/>
              </w:rPr>
              <w:t>-5.98%</w:t>
            </w:r>
          </w:p>
        </w:tc>
        <w:tc>
          <w:tcPr>
            <w:tcW w:w="635" w:type="pct"/>
            <w:tcBorders>
              <w:top w:val="nil"/>
              <w:left w:val="nil"/>
              <w:bottom w:val="nil"/>
              <w:right w:val="nil"/>
            </w:tcBorders>
            <w:shd w:val="clear" w:color="auto" w:fill="auto"/>
            <w:noWrap/>
            <w:vAlign w:val="center"/>
            <w:hideMark/>
          </w:tcPr>
          <w:p w14:paraId="6CF5EBD6" w14:textId="77777777" w:rsidR="00091C6D" w:rsidRPr="00091C6D" w:rsidRDefault="00091C6D" w:rsidP="00091C6D">
            <w:pPr>
              <w:widowControl/>
              <w:jc w:val="left"/>
              <w:rPr>
                <w:rFonts w:cs="宋体"/>
                <w:b/>
                <w:bCs/>
                <w:color w:val="000000"/>
                <w:kern w:val="0"/>
                <w:sz w:val="18"/>
                <w:szCs w:val="18"/>
              </w:rPr>
            </w:pPr>
            <w:r w:rsidRPr="00091C6D">
              <w:rPr>
                <w:rFonts w:cs="宋体" w:hint="eastAsia"/>
                <w:b/>
                <w:bCs/>
                <w:color w:val="000000"/>
                <w:kern w:val="0"/>
                <w:sz w:val="18"/>
                <w:szCs w:val="18"/>
              </w:rPr>
              <w:t>(-2.50%)</w:t>
            </w:r>
          </w:p>
        </w:tc>
        <w:tc>
          <w:tcPr>
            <w:tcW w:w="125" w:type="pct"/>
            <w:vAlign w:val="center"/>
            <w:hideMark/>
          </w:tcPr>
          <w:p w14:paraId="3165603D" w14:textId="77777777" w:rsidR="00091C6D" w:rsidRPr="00091C6D" w:rsidRDefault="00091C6D" w:rsidP="00091C6D">
            <w:pPr>
              <w:widowControl/>
              <w:jc w:val="left"/>
              <w:rPr>
                <w:kern w:val="0"/>
                <w:sz w:val="18"/>
                <w:szCs w:val="18"/>
              </w:rPr>
            </w:pPr>
          </w:p>
        </w:tc>
      </w:tr>
      <w:tr w:rsidR="00091C6D" w:rsidRPr="00A54422" w14:paraId="4C7E8BE1" w14:textId="77777777" w:rsidTr="00A54422">
        <w:trPr>
          <w:trHeight w:val="285"/>
        </w:trPr>
        <w:tc>
          <w:tcPr>
            <w:tcW w:w="1493" w:type="pct"/>
            <w:gridSpan w:val="2"/>
            <w:tcBorders>
              <w:top w:val="nil"/>
              <w:left w:val="nil"/>
              <w:bottom w:val="nil"/>
              <w:right w:val="nil"/>
            </w:tcBorders>
            <w:shd w:val="clear" w:color="auto" w:fill="auto"/>
            <w:noWrap/>
            <w:vAlign w:val="center"/>
            <w:hideMark/>
          </w:tcPr>
          <w:p w14:paraId="7214A743" w14:textId="77777777" w:rsidR="00091C6D" w:rsidRPr="00091C6D" w:rsidRDefault="00091C6D" w:rsidP="00091C6D">
            <w:pPr>
              <w:widowControl/>
              <w:jc w:val="center"/>
              <w:rPr>
                <w:rFonts w:cs="宋体"/>
                <w:b/>
                <w:bCs/>
                <w:color w:val="000000"/>
                <w:kern w:val="0"/>
                <w:sz w:val="18"/>
                <w:szCs w:val="18"/>
              </w:rPr>
            </w:pPr>
            <w:r w:rsidRPr="00091C6D">
              <w:rPr>
                <w:rFonts w:cs="宋体" w:hint="eastAsia"/>
                <w:b/>
                <w:bCs/>
                <w:color w:val="000000"/>
                <w:kern w:val="0"/>
                <w:sz w:val="18"/>
                <w:szCs w:val="18"/>
              </w:rPr>
              <w:t>编码时间</w:t>
            </w:r>
          </w:p>
        </w:tc>
        <w:tc>
          <w:tcPr>
            <w:tcW w:w="669" w:type="pct"/>
            <w:tcBorders>
              <w:top w:val="nil"/>
              <w:left w:val="nil"/>
              <w:bottom w:val="nil"/>
              <w:right w:val="nil"/>
            </w:tcBorders>
            <w:shd w:val="clear" w:color="auto" w:fill="auto"/>
            <w:noWrap/>
            <w:vAlign w:val="bottom"/>
            <w:hideMark/>
          </w:tcPr>
          <w:p w14:paraId="1D61A31D" w14:textId="77777777" w:rsidR="00091C6D" w:rsidRPr="00091C6D" w:rsidRDefault="00091C6D" w:rsidP="00091C6D">
            <w:pPr>
              <w:widowControl/>
              <w:jc w:val="center"/>
              <w:rPr>
                <w:rFonts w:cs="宋体"/>
                <w:b/>
                <w:bCs/>
                <w:color w:val="000000"/>
                <w:kern w:val="0"/>
                <w:sz w:val="18"/>
                <w:szCs w:val="18"/>
              </w:rPr>
            </w:pPr>
          </w:p>
        </w:tc>
        <w:tc>
          <w:tcPr>
            <w:tcW w:w="340" w:type="pct"/>
            <w:tcBorders>
              <w:top w:val="nil"/>
              <w:left w:val="nil"/>
              <w:bottom w:val="nil"/>
              <w:right w:val="nil"/>
            </w:tcBorders>
            <w:shd w:val="clear" w:color="auto" w:fill="auto"/>
            <w:noWrap/>
            <w:vAlign w:val="bottom"/>
            <w:hideMark/>
          </w:tcPr>
          <w:p w14:paraId="45BB470F" w14:textId="77777777" w:rsidR="00091C6D" w:rsidRPr="00091C6D" w:rsidRDefault="00091C6D" w:rsidP="00091C6D">
            <w:pPr>
              <w:widowControl/>
              <w:jc w:val="left"/>
              <w:rPr>
                <w:kern w:val="0"/>
                <w:sz w:val="18"/>
                <w:szCs w:val="18"/>
              </w:rPr>
            </w:pPr>
          </w:p>
        </w:tc>
        <w:tc>
          <w:tcPr>
            <w:tcW w:w="551" w:type="pct"/>
            <w:tcBorders>
              <w:top w:val="nil"/>
              <w:left w:val="nil"/>
              <w:bottom w:val="nil"/>
              <w:right w:val="nil"/>
            </w:tcBorders>
            <w:shd w:val="clear" w:color="auto" w:fill="auto"/>
            <w:noWrap/>
            <w:vAlign w:val="bottom"/>
            <w:hideMark/>
          </w:tcPr>
          <w:p w14:paraId="3CA1D4C7" w14:textId="77777777" w:rsidR="00091C6D" w:rsidRPr="00091C6D" w:rsidRDefault="00091C6D" w:rsidP="00091C6D">
            <w:pPr>
              <w:widowControl/>
              <w:jc w:val="right"/>
              <w:rPr>
                <w:rFonts w:cs="宋体"/>
                <w:b/>
                <w:bCs/>
                <w:color w:val="000000"/>
                <w:kern w:val="0"/>
                <w:sz w:val="18"/>
                <w:szCs w:val="18"/>
              </w:rPr>
            </w:pPr>
            <w:r w:rsidRPr="00091C6D">
              <w:rPr>
                <w:rFonts w:cs="宋体" w:hint="eastAsia"/>
                <w:b/>
                <w:bCs/>
                <w:color w:val="000000"/>
                <w:kern w:val="0"/>
                <w:sz w:val="18"/>
                <w:szCs w:val="18"/>
              </w:rPr>
              <w:t>104%</w:t>
            </w:r>
          </w:p>
        </w:tc>
        <w:tc>
          <w:tcPr>
            <w:tcW w:w="635" w:type="pct"/>
            <w:tcBorders>
              <w:top w:val="nil"/>
              <w:left w:val="nil"/>
              <w:bottom w:val="nil"/>
              <w:right w:val="nil"/>
            </w:tcBorders>
            <w:shd w:val="clear" w:color="auto" w:fill="auto"/>
            <w:noWrap/>
            <w:vAlign w:val="center"/>
            <w:hideMark/>
          </w:tcPr>
          <w:p w14:paraId="276CB754" w14:textId="77777777" w:rsidR="00091C6D" w:rsidRPr="00091C6D" w:rsidRDefault="00091C6D" w:rsidP="00091C6D">
            <w:pPr>
              <w:widowControl/>
              <w:jc w:val="left"/>
              <w:rPr>
                <w:rFonts w:cs="宋体"/>
                <w:b/>
                <w:bCs/>
                <w:color w:val="000000"/>
                <w:kern w:val="0"/>
                <w:sz w:val="18"/>
                <w:szCs w:val="18"/>
              </w:rPr>
            </w:pPr>
            <w:r w:rsidRPr="00091C6D">
              <w:rPr>
                <w:rFonts w:cs="宋体" w:hint="eastAsia"/>
                <w:b/>
                <w:bCs/>
                <w:color w:val="000000"/>
                <w:kern w:val="0"/>
                <w:sz w:val="18"/>
                <w:szCs w:val="18"/>
              </w:rPr>
              <w:t>(107%)</w:t>
            </w:r>
          </w:p>
        </w:tc>
        <w:tc>
          <w:tcPr>
            <w:tcW w:w="551" w:type="pct"/>
            <w:tcBorders>
              <w:top w:val="nil"/>
              <w:left w:val="nil"/>
              <w:bottom w:val="nil"/>
              <w:right w:val="nil"/>
            </w:tcBorders>
            <w:shd w:val="clear" w:color="auto" w:fill="auto"/>
            <w:noWrap/>
            <w:vAlign w:val="bottom"/>
            <w:hideMark/>
          </w:tcPr>
          <w:p w14:paraId="10C1CD9C" w14:textId="77777777" w:rsidR="00091C6D" w:rsidRPr="00091C6D" w:rsidRDefault="00091C6D" w:rsidP="00091C6D">
            <w:pPr>
              <w:widowControl/>
              <w:jc w:val="right"/>
              <w:rPr>
                <w:rFonts w:cs="宋体"/>
                <w:b/>
                <w:bCs/>
                <w:color w:val="000000"/>
                <w:kern w:val="0"/>
                <w:sz w:val="18"/>
                <w:szCs w:val="18"/>
              </w:rPr>
            </w:pPr>
            <w:r w:rsidRPr="00091C6D">
              <w:rPr>
                <w:rFonts w:cs="宋体" w:hint="eastAsia"/>
                <w:b/>
                <w:bCs/>
                <w:color w:val="000000"/>
                <w:kern w:val="0"/>
                <w:sz w:val="18"/>
                <w:szCs w:val="18"/>
              </w:rPr>
              <w:t>117%</w:t>
            </w:r>
          </w:p>
        </w:tc>
        <w:tc>
          <w:tcPr>
            <w:tcW w:w="635" w:type="pct"/>
            <w:tcBorders>
              <w:top w:val="nil"/>
              <w:left w:val="nil"/>
              <w:bottom w:val="nil"/>
              <w:right w:val="nil"/>
            </w:tcBorders>
            <w:shd w:val="clear" w:color="auto" w:fill="auto"/>
            <w:noWrap/>
            <w:vAlign w:val="center"/>
            <w:hideMark/>
          </w:tcPr>
          <w:p w14:paraId="75F9A712" w14:textId="77777777" w:rsidR="00091C6D" w:rsidRPr="00091C6D" w:rsidRDefault="00091C6D" w:rsidP="00091C6D">
            <w:pPr>
              <w:widowControl/>
              <w:jc w:val="left"/>
              <w:rPr>
                <w:rFonts w:cs="宋体"/>
                <w:b/>
                <w:bCs/>
                <w:color w:val="000000"/>
                <w:kern w:val="0"/>
                <w:sz w:val="18"/>
                <w:szCs w:val="18"/>
              </w:rPr>
            </w:pPr>
            <w:r w:rsidRPr="00091C6D">
              <w:rPr>
                <w:rFonts w:cs="宋体" w:hint="eastAsia"/>
                <w:b/>
                <w:bCs/>
                <w:color w:val="000000"/>
                <w:kern w:val="0"/>
                <w:sz w:val="18"/>
                <w:szCs w:val="18"/>
              </w:rPr>
              <w:t>(111%)</w:t>
            </w:r>
          </w:p>
        </w:tc>
        <w:tc>
          <w:tcPr>
            <w:tcW w:w="125" w:type="pct"/>
            <w:vAlign w:val="center"/>
            <w:hideMark/>
          </w:tcPr>
          <w:p w14:paraId="058B4FBC" w14:textId="77777777" w:rsidR="00091C6D" w:rsidRPr="00091C6D" w:rsidRDefault="00091C6D" w:rsidP="00091C6D">
            <w:pPr>
              <w:widowControl/>
              <w:jc w:val="left"/>
              <w:rPr>
                <w:kern w:val="0"/>
                <w:sz w:val="18"/>
                <w:szCs w:val="18"/>
              </w:rPr>
            </w:pPr>
          </w:p>
        </w:tc>
      </w:tr>
      <w:tr w:rsidR="00091C6D" w:rsidRPr="00A54422" w14:paraId="4516139E" w14:textId="77777777" w:rsidTr="00A54422">
        <w:trPr>
          <w:trHeight w:val="300"/>
        </w:trPr>
        <w:tc>
          <w:tcPr>
            <w:tcW w:w="1493" w:type="pct"/>
            <w:gridSpan w:val="2"/>
            <w:tcBorders>
              <w:top w:val="nil"/>
              <w:left w:val="nil"/>
              <w:bottom w:val="single" w:sz="8" w:space="0" w:color="auto"/>
              <w:right w:val="nil"/>
            </w:tcBorders>
            <w:shd w:val="clear" w:color="auto" w:fill="auto"/>
            <w:noWrap/>
            <w:vAlign w:val="center"/>
            <w:hideMark/>
          </w:tcPr>
          <w:p w14:paraId="2DC91380" w14:textId="77777777" w:rsidR="00091C6D" w:rsidRPr="00091C6D" w:rsidRDefault="00091C6D" w:rsidP="00091C6D">
            <w:pPr>
              <w:widowControl/>
              <w:jc w:val="center"/>
              <w:rPr>
                <w:rFonts w:cs="宋体"/>
                <w:b/>
                <w:bCs/>
                <w:color w:val="000000"/>
                <w:kern w:val="0"/>
                <w:sz w:val="18"/>
                <w:szCs w:val="18"/>
              </w:rPr>
            </w:pPr>
            <w:r w:rsidRPr="00091C6D">
              <w:rPr>
                <w:rFonts w:cs="宋体" w:hint="eastAsia"/>
                <w:b/>
                <w:bCs/>
                <w:color w:val="000000"/>
                <w:kern w:val="0"/>
                <w:sz w:val="18"/>
                <w:szCs w:val="18"/>
              </w:rPr>
              <w:t>解码时间</w:t>
            </w:r>
          </w:p>
        </w:tc>
        <w:tc>
          <w:tcPr>
            <w:tcW w:w="669" w:type="pct"/>
            <w:tcBorders>
              <w:top w:val="nil"/>
              <w:left w:val="nil"/>
              <w:bottom w:val="single" w:sz="8" w:space="0" w:color="auto"/>
              <w:right w:val="nil"/>
            </w:tcBorders>
            <w:shd w:val="clear" w:color="auto" w:fill="auto"/>
            <w:noWrap/>
            <w:vAlign w:val="bottom"/>
            <w:hideMark/>
          </w:tcPr>
          <w:p w14:paraId="15FDEA66" w14:textId="77777777" w:rsidR="00091C6D" w:rsidRPr="00091C6D" w:rsidRDefault="00091C6D" w:rsidP="00091C6D">
            <w:pPr>
              <w:widowControl/>
              <w:jc w:val="left"/>
              <w:rPr>
                <w:rFonts w:cs="宋体"/>
                <w:b/>
                <w:bCs/>
                <w:color w:val="000000"/>
                <w:kern w:val="0"/>
                <w:sz w:val="18"/>
                <w:szCs w:val="18"/>
              </w:rPr>
            </w:pPr>
            <w:r w:rsidRPr="00091C6D">
              <w:rPr>
                <w:rFonts w:cs="宋体" w:hint="eastAsia"/>
                <w:b/>
                <w:bCs/>
                <w:color w:val="000000"/>
                <w:kern w:val="0"/>
                <w:sz w:val="18"/>
                <w:szCs w:val="18"/>
              </w:rPr>
              <w:t xml:space="preserve">　</w:t>
            </w:r>
          </w:p>
        </w:tc>
        <w:tc>
          <w:tcPr>
            <w:tcW w:w="340" w:type="pct"/>
            <w:tcBorders>
              <w:top w:val="nil"/>
              <w:left w:val="nil"/>
              <w:bottom w:val="single" w:sz="8" w:space="0" w:color="auto"/>
              <w:right w:val="nil"/>
            </w:tcBorders>
            <w:shd w:val="clear" w:color="auto" w:fill="auto"/>
            <w:noWrap/>
            <w:vAlign w:val="bottom"/>
            <w:hideMark/>
          </w:tcPr>
          <w:p w14:paraId="4915F6D0" w14:textId="77777777" w:rsidR="00091C6D" w:rsidRPr="00091C6D" w:rsidRDefault="00091C6D" w:rsidP="00091C6D">
            <w:pPr>
              <w:widowControl/>
              <w:jc w:val="left"/>
              <w:rPr>
                <w:rFonts w:cs="宋体"/>
                <w:b/>
                <w:bCs/>
                <w:color w:val="000000"/>
                <w:kern w:val="0"/>
                <w:sz w:val="18"/>
                <w:szCs w:val="18"/>
              </w:rPr>
            </w:pPr>
            <w:r w:rsidRPr="00091C6D">
              <w:rPr>
                <w:rFonts w:cs="宋体" w:hint="eastAsia"/>
                <w:b/>
                <w:bCs/>
                <w:color w:val="000000"/>
                <w:kern w:val="0"/>
                <w:sz w:val="18"/>
                <w:szCs w:val="18"/>
              </w:rPr>
              <w:t xml:space="preserve">　</w:t>
            </w:r>
          </w:p>
        </w:tc>
        <w:tc>
          <w:tcPr>
            <w:tcW w:w="551" w:type="pct"/>
            <w:tcBorders>
              <w:top w:val="nil"/>
              <w:left w:val="nil"/>
              <w:bottom w:val="single" w:sz="8" w:space="0" w:color="auto"/>
              <w:right w:val="nil"/>
            </w:tcBorders>
            <w:shd w:val="clear" w:color="auto" w:fill="auto"/>
            <w:noWrap/>
            <w:vAlign w:val="bottom"/>
            <w:hideMark/>
          </w:tcPr>
          <w:p w14:paraId="6AAA6665" w14:textId="77777777" w:rsidR="00091C6D" w:rsidRPr="00091C6D" w:rsidRDefault="00091C6D" w:rsidP="00091C6D">
            <w:pPr>
              <w:widowControl/>
              <w:jc w:val="right"/>
              <w:rPr>
                <w:rFonts w:cs="宋体"/>
                <w:b/>
                <w:bCs/>
                <w:color w:val="000000"/>
                <w:kern w:val="0"/>
                <w:sz w:val="18"/>
                <w:szCs w:val="18"/>
              </w:rPr>
            </w:pPr>
            <w:r w:rsidRPr="00091C6D">
              <w:rPr>
                <w:rFonts w:cs="宋体" w:hint="eastAsia"/>
                <w:b/>
                <w:bCs/>
                <w:color w:val="000000"/>
                <w:kern w:val="0"/>
                <w:sz w:val="18"/>
                <w:szCs w:val="18"/>
              </w:rPr>
              <w:t>95%</w:t>
            </w:r>
          </w:p>
        </w:tc>
        <w:tc>
          <w:tcPr>
            <w:tcW w:w="635" w:type="pct"/>
            <w:tcBorders>
              <w:top w:val="nil"/>
              <w:left w:val="nil"/>
              <w:bottom w:val="single" w:sz="8" w:space="0" w:color="auto"/>
              <w:right w:val="nil"/>
            </w:tcBorders>
            <w:shd w:val="clear" w:color="auto" w:fill="auto"/>
            <w:noWrap/>
            <w:vAlign w:val="bottom"/>
            <w:hideMark/>
          </w:tcPr>
          <w:p w14:paraId="262732EB" w14:textId="77777777" w:rsidR="00091C6D" w:rsidRPr="00091C6D" w:rsidRDefault="00091C6D" w:rsidP="00091C6D">
            <w:pPr>
              <w:widowControl/>
              <w:jc w:val="left"/>
              <w:rPr>
                <w:rFonts w:cs="宋体"/>
                <w:b/>
                <w:bCs/>
                <w:color w:val="000000"/>
                <w:kern w:val="0"/>
                <w:sz w:val="18"/>
                <w:szCs w:val="18"/>
              </w:rPr>
            </w:pPr>
            <w:r w:rsidRPr="00091C6D">
              <w:rPr>
                <w:rFonts w:cs="宋体" w:hint="eastAsia"/>
                <w:b/>
                <w:bCs/>
                <w:color w:val="000000"/>
                <w:kern w:val="0"/>
                <w:sz w:val="18"/>
                <w:szCs w:val="18"/>
              </w:rPr>
              <w:t>(98%)</w:t>
            </w:r>
          </w:p>
        </w:tc>
        <w:tc>
          <w:tcPr>
            <w:tcW w:w="551" w:type="pct"/>
            <w:tcBorders>
              <w:top w:val="nil"/>
              <w:left w:val="nil"/>
              <w:bottom w:val="single" w:sz="8" w:space="0" w:color="auto"/>
              <w:right w:val="nil"/>
            </w:tcBorders>
            <w:shd w:val="clear" w:color="auto" w:fill="auto"/>
            <w:noWrap/>
            <w:vAlign w:val="bottom"/>
            <w:hideMark/>
          </w:tcPr>
          <w:p w14:paraId="48D92F5F" w14:textId="77777777" w:rsidR="00091C6D" w:rsidRPr="00091C6D" w:rsidRDefault="00091C6D" w:rsidP="00091C6D">
            <w:pPr>
              <w:widowControl/>
              <w:jc w:val="right"/>
              <w:rPr>
                <w:rFonts w:cs="宋体"/>
                <w:b/>
                <w:bCs/>
                <w:color w:val="000000"/>
                <w:kern w:val="0"/>
                <w:sz w:val="18"/>
                <w:szCs w:val="18"/>
              </w:rPr>
            </w:pPr>
            <w:r w:rsidRPr="00091C6D">
              <w:rPr>
                <w:rFonts w:cs="宋体" w:hint="eastAsia"/>
                <w:b/>
                <w:bCs/>
                <w:color w:val="000000"/>
                <w:kern w:val="0"/>
                <w:sz w:val="18"/>
                <w:szCs w:val="18"/>
              </w:rPr>
              <w:t>83%</w:t>
            </w:r>
          </w:p>
        </w:tc>
        <w:tc>
          <w:tcPr>
            <w:tcW w:w="635" w:type="pct"/>
            <w:tcBorders>
              <w:top w:val="nil"/>
              <w:left w:val="nil"/>
              <w:bottom w:val="single" w:sz="8" w:space="0" w:color="auto"/>
              <w:right w:val="nil"/>
            </w:tcBorders>
            <w:shd w:val="clear" w:color="auto" w:fill="auto"/>
            <w:noWrap/>
            <w:vAlign w:val="bottom"/>
            <w:hideMark/>
          </w:tcPr>
          <w:p w14:paraId="4EFB2CB9" w14:textId="77777777" w:rsidR="00091C6D" w:rsidRPr="00091C6D" w:rsidRDefault="00091C6D" w:rsidP="00091C6D">
            <w:pPr>
              <w:widowControl/>
              <w:jc w:val="left"/>
              <w:rPr>
                <w:rFonts w:cs="宋体"/>
                <w:b/>
                <w:bCs/>
                <w:color w:val="000000"/>
                <w:kern w:val="0"/>
                <w:sz w:val="18"/>
                <w:szCs w:val="18"/>
              </w:rPr>
            </w:pPr>
            <w:r w:rsidRPr="00091C6D">
              <w:rPr>
                <w:rFonts w:cs="宋体" w:hint="eastAsia"/>
                <w:b/>
                <w:bCs/>
                <w:color w:val="000000"/>
                <w:kern w:val="0"/>
                <w:sz w:val="18"/>
                <w:szCs w:val="18"/>
              </w:rPr>
              <w:t>(93%)</w:t>
            </w:r>
          </w:p>
        </w:tc>
        <w:tc>
          <w:tcPr>
            <w:tcW w:w="125" w:type="pct"/>
            <w:vAlign w:val="center"/>
            <w:hideMark/>
          </w:tcPr>
          <w:p w14:paraId="14EF8D8D" w14:textId="77777777" w:rsidR="00091C6D" w:rsidRPr="00091C6D" w:rsidRDefault="00091C6D" w:rsidP="00091C6D">
            <w:pPr>
              <w:widowControl/>
              <w:jc w:val="left"/>
              <w:rPr>
                <w:kern w:val="0"/>
                <w:sz w:val="18"/>
                <w:szCs w:val="18"/>
              </w:rPr>
            </w:pPr>
          </w:p>
        </w:tc>
      </w:tr>
    </w:tbl>
    <w:p w14:paraId="1F737935" w14:textId="285F5A28" w:rsidR="00091C6D" w:rsidRDefault="00091C6D" w:rsidP="00091C6D">
      <w:pPr>
        <w:rPr>
          <w:sz w:val="18"/>
          <w:szCs w:val="21"/>
        </w:rPr>
      </w:pPr>
      <w:r w:rsidRPr="00091C6D">
        <w:rPr>
          <w:rFonts w:hint="eastAsia"/>
          <w:sz w:val="18"/>
          <w:szCs w:val="21"/>
        </w:rPr>
        <w:t>*</w:t>
      </w:r>
      <w:r w:rsidRPr="00091C6D">
        <w:rPr>
          <w:rFonts w:hint="eastAsia"/>
          <w:sz w:val="18"/>
          <w:szCs w:val="21"/>
        </w:rPr>
        <w:t>不带括号的数据表示</w:t>
      </w:r>
      <w:r w:rsidRPr="00091C6D">
        <w:rPr>
          <w:rFonts w:hint="eastAsia"/>
          <w:sz w:val="18"/>
          <w:szCs w:val="21"/>
        </w:rPr>
        <w:t>R-MED</w:t>
      </w:r>
      <w:r w:rsidRPr="00091C6D">
        <w:rPr>
          <w:rFonts w:hint="eastAsia"/>
          <w:sz w:val="18"/>
          <w:szCs w:val="21"/>
        </w:rPr>
        <w:t>对比</w:t>
      </w:r>
      <w:r w:rsidRPr="00091C6D">
        <w:rPr>
          <w:rFonts w:hint="eastAsia"/>
          <w:sz w:val="18"/>
          <w:szCs w:val="21"/>
        </w:rPr>
        <w:t>H.26X</w:t>
      </w:r>
      <w:r w:rsidRPr="00091C6D">
        <w:rPr>
          <w:rFonts w:hint="eastAsia"/>
          <w:sz w:val="18"/>
          <w:szCs w:val="21"/>
        </w:rPr>
        <w:t>直接跳过变换和量化的优化效果；圆括号中的数据表示</w:t>
      </w:r>
      <w:r w:rsidRPr="00091C6D">
        <w:rPr>
          <w:rFonts w:hint="eastAsia"/>
          <w:sz w:val="18"/>
          <w:szCs w:val="21"/>
        </w:rPr>
        <w:t>R-MED</w:t>
      </w:r>
      <w:r w:rsidRPr="00091C6D">
        <w:rPr>
          <w:rFonts w:hint="eastAsia"/>
          <w:sz w:val="18"/>
          <w:szCs w:val="21"/>
        </w:rPr>
        <w:t>对比</w:t>
      </w:r>
      <w:r w:rsidRPr="00091C6D">
        <w:rPr>
          <w:rFonts w:hint="eastAsia"/>
          <w:sz w:val="18"/>
          <w:szCs w:val="21"/>
        </w:rPr>
        <w:t>RDPCM(H.265)</w:t>
      </w:r>
      <w:r w:rsidRPr="00091C6D">
        <w:rPr>
          <w:rFonts w:hint="eastAsia"/>
          <w:sz w:val="18"/>
          <w:szCs w:val="21"/>
        </w:rPr>
        <w:t>或</w:t>
      </w:r>
      <w:r w:rsidRPr="00091C6D">
        <w:rPr>
          <w:rFonts w:hint="eastAsia"/>
          <w:sz w:val="18"/>
          <w:szCs w:val="21"/>
        </w:rPr>
        <w:t>BDPCM(H.266)</w:t>
      </w:r>
      <w:r w:rsidRPr="00091C6D">
        <w:rPr>
          <w:rFonts w:hint="eastAsia"/>
          <w:sz w:val="18"/>
          <w:szCs w:val="21"/>
        </w:rPr>
        <w:t>的优化效果</w:t>
      </w:r>
    </w:p>
    <w:p w14:paraId="6D127D7B" w14:textId="77777777" w:rsidR="00091C6D" w:rsidRPr="00091C6D" w:rsidRDefault="00091C6D" w:rsidP="00091C6D">
      <w:pPr>
        <w:rPr>
          <w:sz w:val="18"/>
          <w:szCs w:val="21"/>
        </w:rPr>
      </w:pPr>
    </w:p>
    <w:p w14:paraId="2E2EA101" w14:textId="361B0392" w:rsidR="006B3B34" w:rsidRDefault="00807E32" w:rsidP="00807E32">
      <w:pPr>
        <w:ind w:firstLineChars="200" w:firstLine="386"/>
      </w:pPr>
      <w:r>
        <w:tab/>
      </w:r>
      <w:r>
        <w:rPr>
          <w:rFonts w:hint="eastAsia"/>
        </w:rPr>
        <w:t>与</w:t>
      </w:r>
      <w:r>
        <w:rPr>
          <w:rFonts w:hint="eastAsia"/>
        </w:rPr>
        <w:t>H</w:t>
      </w:r>
      <w:r>
        <w:t>.265</w:t>
      </w:r>
      <w:r>
        <w:rPr>
          <w:rFonts w:hint="eastAsia"/>
        </w:rPr>
        <w:t>参考软件</w:t>
      </w:r>
      <w:r>
        <w:rPr>
          <w:rFonts w:hint="eastAsia"/>
        </w:rPr>
        <w:t>H</w:t>
      </w:r>
      <w:r>
        <w:t>M-16</w:t>
      </w:r>
      <w:r>
        <w:rPr>
          <w:rFonts w:hint="eastAsia"/>
        </w:rPr>
        <w:t>相比，经过文中算法处理的视频序列达到了最大</w:t>
      </w:r>
      <w:r>
        <w:rPr>
          <w:rFonts w:hint="eastAsia"/>
        </w:rPr>
        <w:t>1</w:t>
      </w:r>
      <w:r w:rsidR="00FD6C46">
        <w:t>8.45</w:t>
      </w:r>
      <w:r>
        <w:t>%</w:t>
      </w:r>
      <w:r>
        <w:rPr>
          <w:rFonts w:hint="eastAsia"/>
        </w:rPr>
        <w:t>，平均</w:t>
      </w:r>
      <w:r>
        <w:rPr>
          <w:rFonts w:hint="eastAsia"/>
        </w:rPr>
        <w:t>7</w:t>
      </w:r>
      <w:r>
        <w:t>.</w:t>
      </w:r>
      <w:r w:rsidR="00FD6C46">
        <w:t>04</w:t>
      </w:r>
      <w:r>
        <w:t>%</w:t>
      </w:r>
      <w:r>
        <w:rPr>
          <w:rFonts w:hint="eastAsia"/>
        </w:rPr>
        <w:t>的码率优化，平均编码时间仅增加</w:t>
      </w:r>
      <w:r w:rsidR="00FD6C46">
        <w:t>4</w:t>
      </w:r>
      <w:r>
        <w:t>%</w:t>
      </w:r>
      <w:r>
        <w:rPr>
          <w:rFonts w:hint="eastAsia"/>
        </w:rPr>
        <w:t>，同时由于经过处理的待编码残差能量大幅减少，缓解了后续熵编解码器的压力，因此平均解码速度加快</w:t>
      </w:r>
      <w:r>
        <w:rPr>
          <w:rFonts w:hint="eastAsia"/>
        </w:rPr>
        <w:t>5</w:t>
      </w:r>
      <w:r>
        <w:t>%</w:t>
      </w:r>
      <w:r w:rsidR="00FD6C46">
        <w:rPr>
          <w:rFonts w:hint="eastAsia"/>
        </w:rPr>
        <w:t>，另外还证明了比</w:t>
      </w:r>
      <w:r w:rsidR="00FD6C46">
        <w:rPr>
          <w:rFonts w:hint="eastAsia"/>
        </w:rPr>
        <w:t>H</w:t>
      </w:r>
      <w:r w:rsidR="00FD6C46">
        <w:t>EVC-SCC</w:t>
      </w:r>
      <w:r w:rsidR="00FD6C46">
        <w:rPr>
          <w:rFonts w:hint="eastAsia"/>
        </w:rPr>
        <w:t>扩展标准中的</w:t>
      </w:r>
      <w:r w:rsidR="00FD6C46">
        <w:rPr>
          <w:rFonts w:hint="eastAsia"/>
        </w:rPr>
        <w:t>R</w:t>
      </w:r>
      <w:r w:rsidR="00FD6C46">
        <w:t>DPCM</w:t>
      </w:r>
      <w:r w:rsidR="00FD6C46">
        <w:rPr>
          <w:rFonts w:hint="eastAsia"/>
        </w:rPr>
        <w:t>性能更好</w:t>
      </w:r>
      <w:r>
        <w:rPr>
          <w:rFonts w:hint="eastAsia"/>
        </w:rPr>
        <w:t>；与</w:t>
      </w:r>
      <w:r>
        <w:rPr>
          <w:rFonts w:hint="eastAsia"/>
        </w:rPr>
        <w:t>H</w:t>
      </w:r>
      <w:r>
        <w:t>.266</w:t>
      </w:r>
      <w:r>
        <w:rPr>
          <w:rFonts w:hint="eastAsia"/>
        </w:rPr>
        <w:t>参考软件</w:t>
      </w:r>
      <w:r>
        <w:rPr>
          <w:rFonts w:hint="eastAsia"/>
        </w:rPr>
        <w:t>V</w:t>
      </w:r>
      <w:r>
        <w:t>TM-12</w:t>
      </w:r>
      <w:r>
        <w:rPr>
          <w:rFonts w:hint="eastAsia"/>
        </w:rPr>
        <w:t>相比，视频码率达到了最大</w:t>
      </w:r>
      <w:r w:rsidR="00FD6C46">
        <w:rPr>
          <w:rFonts w:hint="eastAsia"/>
        </w:rPr>
        <w:t>1</w:t>
      </w:r>
      <w:r w:rsidR="00FD6C46">
        <w:t>7.36</w:t>
      </w:r>
      <w:r>
        <w:t>%</w:t>
      </w:r>
      <w:r>
        <w:rPr>
          <w:rFonts w:hint="eastAsia"/>
        </w:rPr>
        <w:t>，平均</w:t>
      </w:r>
      <w:r w:rsidR="00FD6C46">
        <w:rPr>
          <w:rFonts w:hint="eastAsia"/>
        </w:rPr>
        <w:t>5</w:t>
      </w:r>
      <w:r w:rsidR="00FD6C46">
        <w:t>.98</w:t>
      </w:r>
      <w:r>
        <w:t>%</w:t>
      </w:r>
      <w:r>
        <w:rPr>
          <w:rFonts w:hint="eastAsia"/>
        </w:rPr>
        <w:t>的优化，编码时间平均增加</w:t>
      </w:r>
      <w:r>
        <w:rPr>
          <w:rFonts w:hint="eastAsia"/>
        </w:rPr>
        <w:t>1</w:t>
      </w:r>
      <w:r w:rsidR="00FD6C46">
        <w:t>7</w:t>
      </w:r>
      <w:r>
        <w:t>%</w:t>
      </w:r>
      <w:r>
        <w:rPr>
          <w:rFonts w:hint="eastAsia"/>
        </w:rPr>
        <w:t>，解码速度提升</w:t>
      </w:r>
      <w:r w:rsidR="00FD6C46">
        <w:rPr>
          <w:rFonts w:hint="eastAsia"/>
        </w:rPr>
        <w:t>1</w:t>
      </w:r>
      <w:r>
        <w:rPr>
          <w:rFonts w:hint="eastAsia"/>
        </w:rPr>
        <w:t>7</w:t>
      </w:r>
      <w:r>
        <w:t>%</w:t>
      </w:r>
      <w:r w:rsidR="00FD6C46">
        <w:rPr>
          <w:rFonts w:hint="eastAsia"/>
        </w:rPr>
        <w:t>，同时证明了比标准中的</w:t>
      </w:r>
      <w:r w:rsidR="00FD6C46">
        <w:rPr>
          <w:rFonts w:hint="eastAsia"/>
        </w:rPr>
        <w:t>B</w:t>
      </w:r>
      <w:r w:rsidR="00FD6C46">
        <w:t>DPCM</w:t>
      </w:r>
      <w:r w:rsidR="00FD6C46">
        <w:rPr>
          <w:rFonts w:hint="eastAsia"/>
        </w:rPr>
        <w:t>性能更好</w:t>
      </w:r>
      <w:r>
        <w:rPr>
          <w:rFonts w:hint="eastAsia"/>
        </w:rPr>
        <w:t>。</w:t>
      </w:r>
    </w:p>
    <w:p w14:paraId="12CDD21A" w14:textId="56E89EB8" w:rsidR="006B3B34" w:rsidRPr="001C397D" w:rsidRDefault="006B3B34" w:rsidP="00FF256F"/>
    <w:p w14:paraId="28EB8F3E" w14:textId="4ACB1F85" w:rsidR="00FF256F" w:rsidRDefault="00FF256F" w:rsidP="00FF256F">
      <w:pPr>
        <w:numPr>
          <w:ilvl w:val="0"/>
          <w:numId w:val="1"/>
        </w:numPr>
        <w:rPr>
          <w:rFonts w:eastAsia="黑体"/>
          <w:b/>
          <w:bCs/>
          <w:sz w:val="28"/>
        </w:rPr>
      </w:pPr>
      <w:r>
        <w:rPr>
          <w:rFonts w:eastAsia="黑体" w:hint="eastAsia"/>
          <w:b/>
          <w:bCs/>
          <w:sz w:val="28"/>
        </w:rPr>
        <w:t>结语</w:t>
      </w:r>
    </w:p>
    <w:p w14:paraId="29391143" w14:textId="45DA9BF0" w:rsidR="00094D13" w:rsidRDefault="00094D13" w:rsidP="003B63A0">
      <w:pPr>
        <w:rPr>
          <w:b/>
          <w:bCs/>
        </w:rPr>
      </w:pPr>
    </w:p>
    <w:p w14:paraId="6B376894" w14:textId="13F0B3BD" w:rsidR="000D36B4" w:rsidRPr="006D4A23" w:rsidRDefault="006D4A23" w:rsidP="006D4A23">
      <w:pPr>
        <w:ind w:firstLineChars="200" w:firstLine="386"/>
      </w:pPr>
      <w:r w:rsidRPr="006D4A23">
        <w:rPr>
          <w:rFonts w:hint="eastAsia"/>
        </w:rPr>
        <w:t>针对</w:t>
      </w:r>
      <w:r>
        <w:rPr>
          <w:rFonts w:hint="eastAsia"/>
        </w:rPr>
        <w:t>H</w:t>
      </w:r>
      <w:r>
        <w:t>.26X</w:t>
      </w:r>
      <w:r>
        <w:rPr>
          <w:rFonts w:hint="eastAsia"/>
        </w:rPr>
        <w:t>系列编码标准中，无损帧内预测得到的残差仍保留特殊的空间相关性，整体待编码残差能量较高的问题，本文提出了</w:t>
      </w:r>
      <w:r w:rsidRPr="006D4A23">
        <w:rPr>
          <w:rFonts w:hint="eastAsia"/>
        </w:rPr>
        <w:t>基于残差中值边缘检测的无损帧内编码</w:t>
      </w:r>
      <w:r w:rsidR="00617274">
        <w:rPr>
          <w:rFonts w:hint="eastAsia"/>
        </w:rPr>
        <w:t>优化算法。</w:t>
      </w:r>
      <w:r w:rsidR="004F65D7">
        <w:rPr>
          <w:rFonts w:hint="eastAsia"/>
        </w:rPr>
        <w:t>算法通过对预测残差进行边缘检测得到高准确度的预测值，由此计算</w:t>
      </w:r>
      <w:r w:rsidR="008C3FF0">
        <w:rPr>
          <w:rFonts w:hint="eastAsia"/>
        </w:rPr>
        <w:t>得到</w:t>
      </w:r>
      <w:r w:rsidR="004F65D7">
        <w:rPr>
          <w:rFonts w:hint="eastAsia"/>
        </w:rPr>
        <w:t>新的能量大幅降低的残差值。</w:t>
      </w:r>
      <w:r w:rsidR="004F65D7" w:rsidRPr="004F65D7">
        <w:rPr>
          <w:rFonts w:hint="eastAsia"/>
        </w:rPr>
        <w:t>在</w:t>
      </w:r>
      <w:r w:rsidR="004F65D7" w:rsidRPr="004F65D7">
        <w:rPr>
          <w:rFonts w:hint="eastAsia"/>
        </w:rPr>
        <w:t>H.265</w:t>
      </w:r>
      <w:r w:rsidR="004F65D7" w:rsidRPr="004F65D7">
        <w:rPr>
          <w:rFonts w:hint="eastAsia"/>
        </w:rPr>
        <w:t>与最新的</w:t>
      </w:r>
      <w:r w:rsidR="004F65D7" w:rsidRPr="004F65D7">
        <w:rPr>
          <w:rFonts w:hint="eastAsia"/>
        </w:rPr>
        <w:t>H.266</w:t>
      </w:r>
      <w:r w:rsidR="004F65D7" w:rsidRPr="004F65D7">
        <w:rPr>
          <w:rFonts w:hint="eastAsia"/>
        </w:rPr>
        <w:t>标准</w:t>
      </w:r>
      <w:r w:rsidR="004F65D7">
        <w:rPr>
          <w:rFonts w:hint="eastAsia"/>
        </w:rPr>
        <w:t>的参考软件</w:t>
      </w:r>
      <w:r w:rsidR="004F65D7" w:rsidRPr="004F65D7">
        <w:rPr>
          <w:rFonts w:hint="eastAsia"/>
        </w:rPr>
        <w:t>中应用提出的优化算法，平均码率分别降低了</w:t>
      </w:r>
      <w:r w:rsidR="004F65D7" w:rsidRPr="004F65D7">
        <w:rPr>
          <w:rFonts w:hint="eastAsia"/>
        </w:rPr>
        <w:t>7.</w:t>
      </w:r>
      <w:r w:rsidR="00FD6C46">
        <w:t>04</w:t>
      </w:r>
      <w:r w:rsidR="004F65D7" w:rsidRPr="004F65D7">
        <w:rPr>
          <w:rFonts w:hint="eastAsia"/>
        </w:rPr>
        <w:t>%</w:t>
      </w:r>
      <w:r w:rsidR="004F65D7" w:rsidRPr="004F65D7">
        <w:rPr>
          <w:rFonts w:hint="eastAsia"/>
        </w:rPr>
        <w:t>和</w:t>
      </w:r>
      <w:r w:rsidR="00FD6C46">
        <w:rPr>
          <w:rFonts w:hint="eastAsia"/>
        </w:rPr>
        <w:t>5</w:t>
      </w:r>
      <w:r w:rsidR="00FD6C46">
        <w:t>.98</w:t>
      </w:r>
      <w:r w:rsidR="004F65D7" w:rsidRPr="004F65D7">
        <w:rPr>
          <w:rFonts w:hint="eastAsia"/>
        </w:rPr>
        <w:t>%</w:t>
      </w:r>
      <w:r w:rsidR="004F65D7" w:rsidRPr="004F65D7">
        <w:rPr>
          <w:rFonts w:hint="eastAsia"/>
        </w:rPr>
        <w:t>，编解码时间变化细微</w:t>
      </w:r>
      <w:r w:rsidR="004F65D7">
        <w:rPr>
          <w:rFonts w:hint="eastAsia"/>
        </w:rPr>
        <w:t>，具有显著的实用价值。同时该算法具有很强的通用性，可在</w:t>
      </w:r>
      <w:r w:rsidR="004F65D7">
        <w:rPr>
          <w:rFonts w:hint="eastAsia"/>
        </w:rPr>
        <w:t>H</w:t>
      </w:r>
      <w:r w:rsidR="004F65D7">
        <w:t>.26X</w:t>
      </w:r>
      <w:r w:rsidR="004F65D7">
        <w:rPr>
          <w:rFonts w:hint="eastAsia"/>
        </w:rPr>
        <w:t>系列标准中应用，也可与各种帧内预测优化方法结合使用，甚至有可能在编码结构相似的数字音视频编码技术标准（</w:t>
      </w:r>
      <w:r w:rsidR="004F65D7">
        <w:rPr>
          <w:rFonts w:hint="eastAsia"/>
        </w:rPr>
        <w:t>A</w:t>
      </w:r>
      <w:r w:rsidR="004F65D7">
        <w:t>udio Video Standard</w:t>
      </w:r>
      <w:r w:rsidR="004F65D7">
        <w:rPr>
          <w:rFonts w:hint="eastAsia"/>
        </w:rPr>
        <w:t>，</w:t>
      </w:r>
      <w:r w:rsidR="004F65D7">
        <w:rPr>
          <w:rFonts w:hint="eastAsia"/>
        </w:rPr>
        <w:t>A</w:t>
      </w:r>
      <w:r w:rsidR="004F65D7">
        <w:t>VS</w:t>
      </w:r>
      <w:r w:rsidR="004F65D7">
        <w:rPr>
          <w:rFonts w:hint="eastAsia"/>
        </w:rPr>
        <w:t>）、</w:t>
      </w:r>
      <w:r w:rsidR="004F65D7">
        <w:rPr>
          <w:rFonts w:hint="eastAsia"/>
        </w:rPr>
        <w:t>A</w:t>
      </w:r>
      <w:r w:rsidR="004F65D7">
        <w:t>V1</w:t>
      </w:r>
      <w:r w:rsidR="004F65D7">
        <w:rPr>
          <w:rFonts w:hint="eastAsia"/>
        </w:rPr>
        <w:t>（</w:t>
      </w:r>
      <w:r w:rsidR="004F65D7">
        <w:rPr>
          <w:rFonts w:hint="eastAsia"/>
        </w:rPr>
        <w:t>A</w:t>
      </w:r>
      <w:r w:rsidR="004F65D7">
        <w:t>OM</w:t>
      </w:r>
      <w:r w:rsidR="004F65D7">
        <w:rPr>
          <w:rFonts w:hint="eastAsia"/>
        </w:rPr>
        <w:t>edia</w:t>
      </w:r>
      <w:r w:rsidR="004F65D7">
        <w:t xml:space="preserve"> Video 1</w:t>
      </w:r>
      <w:r w:rsidR="004F65D7">
        <w:rPr>
          <w:rFonts w:hint="eastAsia"/>
        </w:rPr>
        <w:t>）标准中应用。不足的是，文中描述的算法暂时只能应用在</w:t>
      </w:r>
      <w:r w:rsidR="00175525">
        <w:rPr>
          <w:rFonts w:hint="eastAsia"/>
        </w:rPr>
        <w:t>无损编解码中，今后的工作将研究</w:t>
      </w:r>
      <w:r w:rsidR="00175525">
        <w:rPr>
          <w:rFonts w:hint="eastAsia"/>
        </w:rPr>
        <w:t>R</w:t>
      </w:r>
      <w:r w:rsidR="00175525">
        <w:t>-MED</w:t>
      </w:r>
      <w:r w:rsidR="00175525">
        <w:rPr>
          <w:rFonts w:hint="eastAsia"/>
        </w:rPr>
        <w:t>算法与其他优化算法的联合应用，并将该方法拓展到有损编码、帧间编码。</w:t>
      </w:r>
    </w:p>
    <w:p w14:paraId="5DF5BC95" w14:textId="77777777" w:rsidR="000D36B4" w:rsidRDefault="000D36B4">
      <w:pPr>
        <w:ind w:firstLine="419"/>
        <w:rPr>
          <w:b/>
          <w:bCs/>
        </w:rPr>
      </w:pPr>
    </w:p>
    <w:p w14:paraId="0D57F65C" w14:textId="7AC83068" w:rsidR="00094D13" w:rsidRDefault="00094D13" w:rsidP="00F61F29">
      <w:pPr>
        <w:rPr>
          <w:rFonts w:ascii="黑体" w:eastAsia="黑体" w:hAnsi="黑体"/>
          <w:b/>
          <w:bCs/>
        </w:rPr>
      </w:pPr>
      <w:r w:rsidRPr="0067244A">
        <w:rPr>
          <w:rFonts w:ascii="黑体" w:eastAsia="黑体" w:hAnsi="黑体" w:hint="eastAsia"/>
          <w:b/>
          <w:bCs/>
        </w:rPr>
        <w:t>参考文献：</w:t>
      </w:r>
      <w:r w:rsidR="00D5421D">
        <w:rPr>
          <w:rFonts w:ascii="黑体" w:eastAsia="黑体" w:hAnsi="黑体"/>
          <w:b/>
          <w:bCs/>
        </w:rPr>
        <w:t xml:space="preserve"> </w:t>
      </w:r>
    </w:p>
    <w:p w14:paraId="0292D1AF" w14:textId="77777777" w:rsidR="00F61F29" w:rsidRPr="0067244A" w:rsidRDefault="00F61F29" w:rsidP="00F61F29">
      <w:pPr>
        <w:rPr>
          <w:rFonts w:ascii="黑体" w:eastAsia="黑体" w:hAnsi="黑体"/>
        </w:rPr>
      </w:pPr>
    </w:p>
    <w:p w14:paraId="34E8DD8A" w14:textId="77777777" w:rsidR="00A54422" w:rsidRPr="00634BC2" w:rsidRDefault="00A54422" w:rsidP="00A54422">
      <w:pPr>
        <w:ind w:left="420" w:hanging="420"/>
        <w:rPr>
          <w:sz w:val="18"/>
        </w:rPr>
      </w:pPr>
      <w:r w:rsidRPr="00634BC2">
        <w:rPr>
          <w:sz w:val="18"/>
        </w:rPr>
        <w:t>[1]</w:t>
      </w:r>
      <w:r w:rsidRPr="00634BC2">
        <w:rPr>
          <w:sz w:val="18"/>
        </w:rPr>
        <w:tab/>
      </w:r>
      <w:r>
        <w:rPr>
          <w:sz w:val="18"/>
        </w:rPr>
        <w:t>BROSS</w:t>
      </w:r>
      <w:r w:rsidRPr="00634BC2">
        <w:rPr>
          <w:sz w:val="18"/>
        </w:rPr>
        <w:t xml:space="preserve"> B, </w:t>
      </w:r>
      <w:r>
        <w:rPr>
          <w:sz w:val="18"/>
        </w:rPr>
        <w:t>CHEN</w:t>
      </w:r>
      <w:r w:rsidRPr="00634BC2">
        <w:rPr>
          <w:sz w:val="18"/>
        </w:rPr>
        <w:t xml:space="preserve"> J, L</w:t>
      </w:r>
      <w:r>
        <w:rPr>
          <w:sz w:val="18"/>
        </w:rPr>
        <w:t>IU</w:t>
      </w:r>
      <w:r w:rsidRPr="00634BC2">
        <w:rPr>
          <w:sz w:val="18"/>
        </w:rPr>
        <w:t xml:space="preserve"> S, </w:t>
      </w:r>
      <w:r>
        <w:rPr>
          <w:sz w:val="18"/>
        </w:rPr>
        <w:t>et al</w:t>
      </w:r>
      <w:r w:rsidRPr="00634BC2">
        <w:rPr>
          <w:sz w:val="18"/>
        </w:rPr>
        <w:t>. Versatile Video Coding Editorial Refinements on Draft 10</w:t>
      </w:r>
      <w:r>
        <w:rPr>
          <w:rFonts w:hint="eastAsia"/>
          <w:sz w:val="18"/>
        </w:rPr>
        <w:t>:</w:t>
      </w:r>
      <w:r>
        <w:rPr>
          <w:sz w:val="18"/>
        </w:rPr>
        <w:t xml:space="preserve"> JVET-T2001-v2</w:t>
      </w:r>
      <w:r w:rsidRPr="00634BC2">
        <w:rPr>
          <w:sz w:val="18"/>
        </w:rPr>
        <w:t>[</w:t>
      </w:r>
      <w:r>
        <w:rPr>
          <w:sz w:val="18"/>
        </w:rPr>
        <w:t>S</w:t>
      </w:r>
      <w:r w:rsidRPr="00634BC2">
        <w:rPr>
          <w:sz w:val="18"/>
        </w:rPr>
        <w:t>].</w:t>
      </w:r>
      <w:r>
        <w:rPr>
          <w:sz w:val="18"/>
        </w:rPr>
        <w:t xml:space="preserve"> G</w:t>
      </w:r>
      <w:r>
        <w:rPr>
          <w:rFonts w:hint="eastAsia"/>
          <w:sz w:val="18"/>
        </w:rPr>
        <w:t>eneva</w:t>
      </w:r>
      <w:r>
        <w:rPr>
          <w:rFonts w:hint="eastAsia"/>
          <w:sz w:val="18"/>
        </w:rPr>
        <w:t>：</w:t>
      </w:r>
      <w:r>
        <w:rPr>
          <w:rFonts w:hint="eastAsia"/>
          <w:sz w:val="18"/>
        </w:rPr>
        <w:t>I</w:t>
      </w:r>
      <w:r>
        <w:rPr>
          <w:sz w:val="18"/>
        </w:rPr>
        <w:t>TU/ISO/IEC</w:t>
      </w:r>
      <w:r>
        <w:rPr>
          <w:rFonts w:hint="eastAsia"/>
          <w:sz w:val="18"/>
        </w:rPr>
        <w:t>,</w:t>
      </w:r>
      <w:r>
        <w:rPr>
          <w:sz w:val="18"/>
        </w:rPr>
        <w:t xml:space="preserve"> 2020.</w:t>
      </w:r>
    </w:p>
    <w:p w14:paraId="6487D205" w14:textId="77777777" w:rsidR="00A54422" w:rsidRDefault="00A54422" w:rsidP="00A54422">
      <w:pPr>
        <w:ind w:left="420" w:hanging="420"/>
        <w:rPr>
          <w:sz w:val="18"/>
        </w:rPr>
      </w:pPr>
      <w:r w:rsidRPr="00634BC2">
        <w:rPr>
          <w:sz w:val="18"/>
        </w:rPr>
        <w:t>[2]</w:t>
      </w:r>
      <w:r w:rsidRPr="00634BC2">
        <w:rPr>
          <w:sz w:val="18"/>
        </w:rPr>
        <w:tab/>
        <w:t>SULLIVAN G J, OHM J</w:t>
      </w:r>
      <w:r>
        <w:rPr>
          <w:sz w:val="18"/>
        </w:rPr>
        <w:t xml:space="preserve"> </w:t>
      </w:r>
      <w:r w:rsidRPr="00634BC2">
        <w:rPr>
          <w:sz w:val="18"/>
        </w:rPr>
        <w:t>R, HAN W</w:t>
      </w:r>
      <w:r>
        <w:rPr>
          <w:sz w:val="18"/>
        </w:rPr>
        <w:t xml:space="preserve"> </w:t>
      </w:r>
      <w:r w:rsidRPr="00634BC2">
        <w:rPr>
          <w:sz w:val="18"/>
        </w:rPr>
        <w:t xml:space="preserve">J, </w:t>
      </w:r>
      <w:r>
        <w:rPr>
          <w:sz w:val="18"/>
        </w:rPr>
        <w:t>et al</w:t>
      </w:r>
      <w:r w:rsidRPr="00634BC2">
        <w:rPr>
          <w:sz w:val="18"/>
        </w:rPr>
        <w:t>. Overview of the High Efficiency Video Coding (HEVC) Standard[J]. IEEE Transactions on Circuits and Systems for Video Technology, 2012, 22(12): 1649–1668.</w:t>
      </w:r>
    </w:p>
    <w:p w14:paraId="4990F051" w14:textId="77777777" w:rsidR="00A54422" w:rsidRPr="00B05B76" w:rsidRDefault="00A54422" w:rsidP="00A54422">
      <w:pPr>
        <w:ind w:left="420" w:hanging="420"/>
        <w:rPr>
          <w:sz w:val="18"/>
        </w:rPr>
      </w:pPr>
      <w:r w:rsidRPr="00B05B76">
        <w:rPr>
          <w:sz w:val="18"/>
        </w:rPr>
        <w:t>[3]</w:t>
      </w:r>
      <w:r w:rsidRPr="00B05B76">
        <w:rPr>
          <w:sz w:val="18"/>
        </w:rPr>
        <w:tab/>
        <w:t>MARPE D, WIEGAND T, SULLIVAN G J. The H.264/MPEG4 advanced video coding standard and its applications[J]. IEEE Communications Magazine, 2006, 44(8): 134–143.</w:t>
      </w:r>
    </w:p>
    <w:p w14:paraId="58603FD9" w14:textId="77777777" w:rsidR="00A54422" w:rsidRPr="00B05B76" w:rsidRDefault="00A54422" w:rsidP="00A54422">
      <w:pPr>
        <w:ind w:left="420" w:hanging="420"/>
        <w:rPr>
          <w:sz w:val="18"/>
        </w:rPr>
      </w:pPr>
      <w:r w:rsidRPr="00B05B76">
        <w:rPr>
          <w:sz w:val="18"/>
        </w:rPr>
        <w:t>[4]</w:t>
      </w:r>
      <w:r w:rsidRPr="00B05B76">
        <w:rPr>
          <w:sz w:val="18"/>
        </w:rPr>
        <w:tab/>
        <w:t xml:space="preserve">DE-LUXÁN-HERNÁNDEZ S, VENUGOPAL G, GEORGE V, </w:t>
      </w:r>
      <w:r>
        <w:rPr>
          <w:sz w:val="18"/>
        </w:rPr>
        <w:t>et al</w:t>
      </w:r>
      <w:r w:rsidRPr="00B05B76">
        <w:rPr>
          <w:sz w:val="18"/>
        </w:rPr>
        <w:t xml:space="preserve">. A Fast Lossless Implementation Of The Intra Subpartition Mode For VVC[C]//2020 IEEE International Conference on Image Processing (ICIP). </w:t>
      </w:r>
      <w:r w:rsidRPr="0074020F">
        <w:rPr>
          <w:sz w:val="18"/>
        </w:rPr>
        <w:t>Abu Dhabi</w:t>
      </w:r>
      <w:r>
        <w:rPr>
          <w:rFonts w:hint="eastAsia"/>
          <w:sz w:val="18"/>
        </w:rPr>
        <w:t>:</w:t>
      </w:r>
      <w:r>
        <w:rPr>
          <w:sz w:val="18"/>
        </w:rPr>
        <w:t xml:space="preserve"> IEEE, </w:t>
      </w:r>
      <w:r w:rsidRPr="00B05B76">
        <w:rPr>
          <w:sz w:val="18"/>
        </w:rPr>
        <w:t>2020: 1118–1122.</w:t>
      </w:r>
    </w:p>
    <w:p w14:paraId="7F7E3B4C" w14:textId="77777777" w:rsidR="00A54422" w:rsidRPr="00B05B76" w:rsidRDefault="00A54422" w:rsidP="00A54422">
      <w:pPr>
        <w:ind w:left="420" w:hanging="420"/>
        <w:rPr>
          <w:sz w:val="18"/>
        </w:rPr>
      </w:pPr>
      <w:r w:rsidRPr="00B05B76">
        <w:rPr>
          <w:sz w:val="18"/>
        </w:rPr>
        <w:t>[5]</w:t>
      </w:r>
      <w:r w:rsidRPr="00B05B76">
        <w:rPr>
          <w:sz w:val="18"/>
        </w:rPr>
        <w:tab/>
        <w:t xml:space="preserve">MRAK M, XU J. Improving screen content coding in HEVC by transform skipping[C]//2012 Proceedings of the 20th European Signal Processing Conference (EUSIPCO). </w:t>
      </w:r>
      <w:r w:rsidRPr="0074020F">
        <w:rPr>
          <w:sz w:val="18"/>
        </w:rPr>
        <w:t>Bucharest</w:t>
      </w:r>
      <w:r>
        <w:rPr>
          <w:rFonts w:hint="eastAsia"/>
          <w:sz w:val="18"/>
        </w:rPr>
        <w:t>:</w:t>
      </w:r>
      <w:r>
        <w:rPr>
          <w:sz w:val="18"/>
        </w:rPr>
        <w:t xml:space="preserve"> IEEE, </w:t>
      </w:r>
      <w:r w:rsidRPr="00B05B76">
        <w:rPr>
          <w:sz w:val="18"/>
        </w:rPr>
        <w:t>2012: 1209–1213.</w:t>
      </w:r>
    </w:p>
    <w:p w14:paraId="28B5E027" w14:textId="77777777" w:rsidR="00A54422" w:rsidRPr="00B05B76" w:rsidRDefault="00A54422" w:rsidP="00A54422">
      <w:pPr>
        <w:ind w:left="420" w:hanging="420"/>
        <w:rPr>
          <w:sz w:val="18"/>
        </w:rPr>
      </w:pPr>
      <w:r w:rsidRPr="00B05B76">
        <w:rPr>
          <w:sz w:val="18"/>
        </w:rPr>
        <w:t>[6]</w:t>
      </w:r>
      <w:r w:rsidRPr="00B05B76">
        <w:rPr>
          <w:sz w:val="18"/>
        </w:rPr>
        <w:tab/>
        <w:t>KAMISLI F. Lossless Image and Intra-Frame Compression With Integer-to-Integer DST[J]. IEEE Transactions on Circuits and Systems for Video Technology, 2019, 29(2): 502–516.</w:t>
      </w:r>
    </w:p>
    <w:p w14:paraId="6464F04A" w14:textId="77777777" w:rsidR="00A54422" w:rsidRPr="0074020F" w:rsidRDefault="00A54422" w:rsidP="00A54422">
      <w:pPr>
        <w:ind w:left="420" w:hanging="420"/>
        <w:rPr>
          <w:sz w:val="18"/>
        </w:rPr>
      </w:pPr>
      <w:r w:rsidRPr="00B05B76">
        <w:rPr>
          <w:sz w:val="18"/>
        </w:rPr>
        <w:t>[7]</w:t>
      </w:r>
      <w:r w:rsidRPr="00B05B76">
        <w:rPr>
          <w:sz w:val="18"/>
        </w:rPr>
        <w:tab/>
      </w:r>
      <w:r w:rsidRPr="0074020F">
        <w:rPr>
          <w:rFonts w:hint="eastAsia"/>
          <w:sz w:val="18"/>
        </w:rPr>
        <w:t>李强</w:t>
      </w:r>
      <w:r w:rsidRPr="0074020F">
        <w:rPr>
          <w:sz w:val="18"/>
        </w:rPr>
        <w:t>,</w:t>
      </w:r>
      <w:r>
        <w:rPr>
          <w:sz w:val="18"/>
        </w:rPr>
        <w:t xml:space="preserve"> </w:t>
      </w:r>
      <w:r w:rsidRPr="0074020F">
        <w:rPr>
          <w:sz w:val="18"/>
        </w:rPr>
        <w:t>左静</w:t>
      </w:r>
      <w:r w:rsidRPr="0074020F">
        <w:rPr>
          <w:sz w:val="18"/>
        </w:rPr>
        <w:t>,</w:t>
      </w:r>
      <w:r>
        <w:rPr>
          <w:sz w:val="18"/>
        </w:rPr>
        <w:t xml:space="preserve"> </w:t>
      </w:r>
      <w:r w:rsidRPr="0074020F">
        <w:rPr>
          <w:sz w:val="18"/>
        </w:rPr>
        <w:t>王海宁</w:t>
      </w:r>
      <w:r w:rsidRPr="0074020F">
        <w:rPr>
          <w:sz w:val="18"/>
        </w:rPr>
        <w:t>. SHVC</w:t>
      </w:r>
      <w:r w:rsidRPr="0074020F">
        <w:rPr>
          <w:sz w:val="18"/>
        </w:rPr>
        <w:t>中帧内预测快速算法</w:t>
      </w:r>
      <w:r w:rsidRPr="0074020F">
        <w:rPr>
          <w:sz w:val="18"/>
        </w:rPr>
        <w:t>[J].</w:t>
      </w:r>
      <w:r>
        <w:rPr>
          <w:sz w:val="18"/>
        </w:rPr>
        <w:t xml:space="preserve"> </w:t>
      </w:r>
      <w:r w:rsidRPr="0074020F">
        <w:rPr>
          <w:sz w:val="18"/>
        </w:rPr>
        <w:t>西安电子科技大学学报</w:t>
      </w:r>
      <w:r w:rsidRPr="0074020F">
        <w:rPr>
          <w:sz w:val="18"/>
        </w:rPr>
        <w:t>, 2020, 47(2): 60-66.</w:t>
      </w:r>
    </w:p>
    <w:p w14:paraId="0F632299" w14:textId="77777777" w:rsidR="00A54422" w:rsidRDefault="00A54422" w:rsidP="00A54422">
      <w:pPr>
        <w:ind w:left="420"/>
        <w:rPr>
          <w:sz w:val="18"/>
        </w:rPr>
      </w:pPr>
      <w:r w:rsidRPr="0074020F">
        <w:rPr>
          <w:sz w:val="18"/>
        </w:rPr>
        <w:t>LI Qiang,</w:t>
      </w:r>
      <w:r>
        <w:rPr>
          <w:sz w:val="18"/>
        </w:rPr>
        <w:t xml:space="preserve"> </w:t>
      </w:r>
      <w:r w:rsidRPr="0074020F">
        <w:rPr>
          <w:sz w:val="18"/>
        </w:rPr>
        <w:t>ZUO Jing,</w:t>
      </w:r>
      <w:r>
        <w:rPr>
          <w:sz w:val="18"/>
        </w:rPr>
        <w:t xml:space="preserve"> </w:t>
      </w:r>
      <w:r w:rsidRPr="0074020F">
        <w:rPr>
          <w:sz w:val="18"/>
        </w:rPr>
        <w:t>WANG Haining. Fast algorithm for intra prediction in quality SHVC[J]. Journal of Xidian University, 2020, 47(2): 60-66.</w:t>
      </w:r>
    </w:p>
    <w:p w14:paraId="693307A5" w14:textId="77777777" w:rsidR="00A54422" w:rsidRPr="00B05B76" w:rsidRDefault="00A54422" w:rsidP="00A54422">
      <w:pPr>
        <w:ind w:left="420" w:hanging="420"/>
        <w:rPr>
          <w:sz w:val="18"/>
        </w:rPr>
      </w:pPr>
      <w:r w:rsidRPr="00B05B76">
        <w:rPr>
          <w:sz w:val="18"/>
        </w:rPr>
        <w:t>[8]</w:t>
      </w:r>
      <w:r w:rsidRPr="00B05B76">
        <w:rPr>
          <w:sz w:val="18"/>
        </w:rPr>
        <w:tab/>
        <w:t>SANCHEZ V, AULÍ-LLINÀS F, SERRA-SAGRISTÀ J. Piecewise Mapping in HEVC Lossless Intra-Prediction Coding[J]. IEEE Transactions on Image Processing, 2016, 25(9): 4004–4017.</w:t>
      </w:r>
    </w:p>
    <w:p w14:paraId="65B92A64" w14:textId="77777777" w:rsidR="00A54422" w:rsidRPr="00B05B76" w:rsidRDefault="00A54422" w:rsidP="00A54422">
      <w:pPr>
        <w:ind w:left="420" w:hanging="420"/>
        <w:rPr>
          <w:sz w:val="18"/>
        </w:rPr>
      </w:pPr>
      <w:r w:rsidRPr="00B05B76">
        <w:rPr>
          <w:sz w:val="18"/>
        </w:rPr>
        <w:lastRenderedPageBreak/>
        <w:t>[9]</w:t>
      </w:r>
      <w:r w:rsidRPr="00B05B76">
        <w:rPr>
          <w:sz w:val="18"/>
        </w:rPr>
        <w:tab/>
        <w:t>XU J, JOSHI R, COHEN R A. Overview of the Emerging HEVC Screen Content Coding Extension[J]. IEEE Transactions on Circuits and Systems for Video Technology, 2016, 26(1): 50–62.</w:t>
      </w:r>
    </w:p>
    <w:p w14:paraId="0B9C3C49" w14:textId="77777777" w:rsidR="00A54422" w:rsidRPr="00B05B76" w:rsidRDefault="00A54422" w:rsidP="00A54422">
      <w:pPr>
        <w:ind w:left="420" w:hanging="420"/>
        <w:rPr>
          <w:sz w:val="18"/>
        </w:rPr>
      </w:pPr>
      <w:r w:rsidRPr="00B05B76">
        <w:rPr>
          <w:sz w:val="18"/>
        </w:rPr>
        <w:t>[10]</w:t>
      </w:r>
      <w:r w:rsidRPr="00B05B76">
        <w:rPr>
          <w:sz w:val="18"/>
        </w:rPr>
        <w:tab/>
        <w:t xml:space="preserve">ZHOU M, GAO W, JIANG M, </w:t>
      </w:r>
      <w:r>
        <w:rPr>
          <w:sz w:val="18"/>
        </w:rPr>
        <w:t>et al</w:t>
      </w:r>
      <w:r w:rsidRPr="00B05B76">
        <w:rPr>
          <w:sz w:val="18"/>
        </w:rPr>
        <w:t>. HEVC Lossless Coding and Improvements[J]. IEEE Transactions on Circuits and Systems for Video Technology, 2012, 22(12): 1839–1843.</w:t>
      </w:r>
    </w:p>
    <w:p w14:paraId="03C17CF6" w14:textId="77777777" w:rsidR="00A54422" w:rsidRDefault="00A54422" w:rsidP="00A54422">
      <w:pPr>
        <w:ind w:left="420" w:hanging="420"/>
        <w:rPr>
          <w:sz w:val="18"/>
        </w:rPr>
      </w:pPr>
      <w:r w:rsidRPr="004A1CC4">
        <w:rPr>
          <w:sz w:val="18"/>
        </w:rPr>
        <w:t>[11]</w:t>
      </w:r>
      <w:r w:rsidRPr="004A1CC4">
        <w:rPr>
          <w:sz w:val="18"/>
        </w:rPr>
        <w:tab/>
        <w:t xml:space="preserve">SANCHEZ V, LLINÀS F A, RAPESTA J B, </w:t>
      </w:r>
      <w:r>
        <w:rPr>
          <w:sz w:val="18"/>
        </w:rPr>
        <w:t>et al</w:t>
      </w:r>
      <w:r w:rsidRPr="004A1CC4">
        <w:rPr>
          <w:sz w:val="18"/>
        </w:rPr>
        <w:t xml:space="preserve">. Improvements to HEVC Intra Coding for Lossless Medical Image Compression[C]//2014 Data Compression Conference. </w:t>
      </w:r>
      <w:r w:rsidRPr="004E6E10">
        <w:rPr>
          <w:sz w:val="18"/>
        </w:rPr>
        <w:t>Snowbird</w:t>
      </w:r>
      <w:r>
        <w:rPr>
          <w:sz w:val="18"/>
        </w:rPr>
        <w:t>: IEEE,</w:t>
      </w:r>
      <w:r w:rsidRPr="004E6E10">
        <w:rPr>
          <w:sz w:val="18"/>
        </w:rPr>
        <w:t xml:space="preserve"> </w:t>
      </w:r>
      <w:r w:rsidRPr="004A1CC4">
        <w:rPr>
          <w:sz w:val="18"/>
        </w:rPr>
        <w:t xml:space="preserve">2014: 423–423. </w:t>
      </w:r>
    </w:p>
    <w:p w14:paraId="30E3A4F0" w14:textId="77777777" w:rsidR="00A54422" w:rsidRPr="00E35486" w:rsidRDefault="00A54422" w:rsidP="00A54422">
      <w:pPr>
        <w:ind w:left="420" w:hanging="420"/>
        <w:rPr>
          <w:sz w:val="18"/>
        </w:rPr>
      </w:pPr>
      <w:r w:rsidRPr="00B05B76">
        <w:rPr>
          <w:sz w:val="18"/>
        </w:rPr>
        <w:t>[12]</w:t>
      </w:r>
      <w:r w:rsidRPr="00B05B76">
        <w:rPr>
          <w:sz w:val="18"/>
        </w:rPr>
        <w:tab/>
      </w:r>
      <w:r w:rsidRPr="00E35486">
        <w:rPr>
          <w:rFonts w:hint="eastAsia"/>
          <w:sz w:val="18"/>
        </w:rPr>
        <w:t>元辉</w:t>
      </w:r>
      <w:r>
        <w:rPr>
          <w:sz w:val="18"/>
        </w:rPr>
        <w:t xml:space="preserve">, </w:t>
      </w:r>
      <w:r w:rsidRPr="00E35486">
        <w:rPr>
          <w:sz w:val="18"/>
        </w:rPr>
        <w:t>常义林</w:t>
      </w:r>
      <w:r>
        <w:rPr>
          <w:sz w:val="18"/>
        </w:rPr>
        <w:t xml:space="preserve">, </w:t>
      </w:r>
      <w:r w:rsidRPr="00E35486">
        <w:rPr>
          <w:sz w:val="18"/>
        </w:rPr>
        <w:t>卢朝阳</w:t>
      </w:r>
      <w:r>
        <w:rPr>
          <w:sz w:val="18"/>
        </w:rPr>
        <w:t xml:space="preserve">, </w:t>
      </w:r>
      <w:r w:rsidRPr="00E35486">
        <w:rPr>
          <w:sz w:val="18"/>
        </w:rPr>
        <w:t>李明</w:t>
      </w:r>
      <w:r w:rsidRPr="00E35486">
        <w:rPr>
          <w:sz w:val="18"/>
        </w:rPr>
        <w:t>.</w:t>
      </w:r>
      <w:r>
        <w:rPr>
          <w:sz w:val="18"/>
        </w:rPr>
        <w:t xml:space="preserve"> </w:t>
      </w:r>
      <w:r w:rsidRPr="00E35486">
        <w:rPr>
          <w:sz w:val="18"/>
        </w:rPr>
        <w:t>一种降低预测模式开销的帧内预测方法</w:t>
      </w:r>
      <w:r w:rsidRPr="00E35486">
        <w:rPr>
          <w:sz w:val="18"/>
        </w:rPr>
        <w:t xml:space="preserve">[J]. </w:t>
      </w:r>
      <w:r w:rsidRPr="0074020F">
        <w:rPr>
          <w:sz w:val="18"/>
        </w:rPr>
        <w:t>西安电子科技大学学报</w:t>
      </w:r>
      <w:r w:rsidRPr="0074020F">
        <w:rPr>
          <w:sz w:val="18"/>
        </w:rPr>
        <w:t xml:space="preserve">, </w:t>
      </w:r>
      <w:r w:rsidRPr="00E35486">
        <w:rPr>
          <w:sz w:val="18"/>
        </w:rPr>
        <w:t>2010, 37(6): 981-986+1016.</w:t>
      </w:r>
    </w:p>
    <w:p w14:paraId="283B4E2D" w14:textId="77777777" w:rsidR="00A54422" w:rsidRPr="00B05B76" w:rsidRDefault="00A54422" w:rsidP="00A54422">
      <w:pPr>
        <w:ind w:left="420"/>
        <w:rPr>
          <w:sz w:val="18"/>
        </w:rPr>
      </w:pPr>
      <w:r w:rsidRPr="00E35486">
        <w:rPr>
          <w:sz w:val="18"/>
        </w:rPr>
        <w:t>YUAN Hui</w:t>
      </w:r>
      <w:r>
        <w:rPr>
          <w:sz w:val="18"/>
        </w:rPr>
        <w:t xml:space="preserve">, </w:t>
      </w:r>
      <w:r w:rsidRPr="00E35486">
        <w:rPr>
          <w:sz w:val="18"/>
        </w:rPr>
        <w:t>CHANG Yilin</w:t>
      </w:r>
      <w:r>
        <w:rPr>
          <w:sz w:val="18"/>
        </w:rPr>
        <w:t xml:space="preserve">, </w:t>
      </w:r>
      <w:r w:rsidRPr="00E35486">
        <w:rPr>
          <w:sz w:val="18"/>
        </w:rPr>
        <w:t>LU Zhaoyang</w:t>
      </w:r>
      <w:r>
        <w:rPr>
          <w:sz w:val="18"/>
        </w:rPr>
        <w:t xml:space="preserve">, </w:t>
      </w:r>
      <w:r w:rsidRPr="00E35486">
        <w:rPr>
          <w:sz w:val="18"/>
        </w:rPr>
        <w:t>LI Ming. Intra prediction method for reducing prediction mode information</w:t>
      </w:r>
      <w:r w:rsidRPr="0074020F">
        <w:rPr>
          <w:sz w:val="18"/>
        </w:rPr>
        <w:t xml:space="preserve">[J]. Journal of Xidian University, </w:t>
      </w:r>
      <w:r w:rsidRPr="00E35486">
        <w:rPr>
          <w:sz w:val="18"/>
        </w:rPr>
        <w:t>2010, 37(6): 981-986+1016.</w:t>
      </w:r>
    </w:p>
    <w:p w14:paraId="0632D6AA" w14:textId="77777777" w:rsidR="00A54422" w:rsidRPr="00B05B76" w:rsidRDefault="00A54422" w:rsidP="00A54422">
      <w:pPr>
        <w:ind w:left="420" w:hanging="420"/>
        <w:rPr>
          <w:sz w:val="18"/>
        </w:rPr>
      </w:pPr>
      <w:r w:rsidRPr="00B05B76">
        <w:rPr>
          <w:sz w:val="18"/>
        </w:rPr>
        <w:t>[13]</w:t>
      </w:r>
      <w:r w:rsidRPr="00B05B76">
        <w:rPr>
          <w:sz w:val="18"/>
        </w:rPr>
        <w:tab/>
        <w:t xml:space="preserve">ZHANG K, CHEN J, ZHANG L, </w:t>
      </w:r>
      <w:r>
        <w:rPr>
          <w:sz w:val="18"/>
        </w:rPr>
        <w:t>et al</w:t>
      </w:r>
      <w:r w:rsidRPr="00B05B76">
        <w:rPr>
          <w:sz w:val="18"/>
        </w:rPr>
        <w:t>. Enhanced cross-component linear model for chroma intra-prediction in video coding[J]. IEEE Transactions on Image Processing, 2018, 27(8): 3983–3997.</w:t>
      </w:r>
    </w:p>
    <w:p w14:paraId="6761E1B7" w14:textId="77777777" w:rsidR="00A54422" w:rsidRPr="00B05B76" w:rsidRDefault="00A54422" w:rsidP="00A54422">
      <w:pPr>
        <w:ind w:left="420" w:hanging="420"/>
        <w:rPr>
          <w:sz w:val="18"/>
        </w:rPr>
      </w:pPr>
      <w:r w:rsidRPr="00B05B76">
        <w:rPr>
          <w:sz w:val="18"/>
        </w:rPr>
        <w:t>[14]</w:t>
      </w:r>
      <w:r w:rsidRPr="00B05B76">
        <w:rPr>
          <w:sz w:val="18"/>
        </w:rPr>
        <w:tab/>
        <w:t xml:space="preserve">LI J, LI B, XU J, </w:t>
      </w:r>
      <w:r>
        <w:rPr>
          <w:sz w:val="18"/>
        </w:rPr>
        <w:t>et al</w:t>
      </w:r>
      <w:r w:rsidRPr="00B05B76">
        <w:rPr>
          <w:sz w:val="18"/>
        </w:rPr>
        <w:t>. Efficient Multiple-Line-Based Intra Prediction for HEVC[J]. IEEE Transactions on Circuits and Systems for Video Technology, 2018, 28(4): 947–957.</w:t>
      </w:r>
    </w:p>
    <w:p w14:paraId="311D1EE5" w14:textId="77777777" w:rsidR="00A54422" w:rsidRPr="00B05B76" w:rsidRDefault="00A54422" w:rsidP="00A54422">
      <w:pPr>
        <w:ind w:left="420" w:hanging="420"/>
        <w:rPr>
          <w:sz w:val="18"/>
        </w:rPr>
      </w:pPr>
      <w:r w:rsidRPr="00B05B76">
        <w:rPr>
          <w:sz w:val="18"/>
        </w:rPr>
        <w:t>[15]</w:t>
      </w:r>
      <w:r w:rsidRPr="00B05B76">
        <w:rPr>
          <w:sz w:val="18"/>
        </w:rPr>
        <w:tab/>
        <w:t>WEINBERGER M J, SEROUSSI G, SAPIRO G. The LOCO-I lossless image compression algorithm: principles and standardization into JPEG-LS[J]. IEEE Transactions on Image Processing, 2000, 9(8): 1309–1324.</w:t>
      </w:r>
    </w:p>
    <w:p w14:paraId="453702DE" w14:textId="77777777" w:rsidR="00A54422" w:rsidRPr="00B05B76" w:rsidRDefault="00A54422" w:rsidP="00A54422">
      <w:pPr>
        <w:ind w:left="420" w:hanging="420"/>
        <w:rPr>
          <w:sz w:val="18"/>
        </w:rPr>
      </w:pPr>
      <w:r w:rsidRPr="00B05B76">
        <w:rPr>
          <w:sz w:val="18"/>
        </w:rPr>
        <w:t>[16]</w:t>
      </w:r>
      <w:r w:rsidRPr="00B05B76">
        <w:rPr>
          <w:sz w:val="18"/>
        </w:rPr>
        <w:tab/>
        <w:t xml:space="preserve">SOLE J, JOSHI R, NGUYEN N, </w:t>
      </w:r>
      <w:r>
        <w:rPr>
          <w:sz w:val="18"/>
        </w:rPr>
        <w:t>et al</w:t>
      </w:r>
      <w:r w:rsidRPr="00B05B76">
        <w:rPr>
          <w:sz w:val="18"/>
        </w:rPr>
        <w:t>. Transform Coefficient Coding in HEVC[J]. IEEE Transactions on Circuits and Systems for Video Technology, 2012, 22(12): 1765–1777.</w:t>
      </w:r>
    </w:p>
    <w:p w14:paraId="6A75EA05" w14:textId="77777777" w:rsidR="00A54422" w:rsidRPr="00A868CC" w:rsidRDefault="00A54422" w:rsidP="00A54422">
      <w:pPr>
        <w:ind w:left="420" w:hanging="420"/>
        <w:rPr>
          <w:sz w:val="18"/>
        </w:rPr>
      </w:pPr>
      <w:r w:rsidRPr="00A868CC">
        <w:rPr>
          <w:sz w:val="18"/>
        </w:rPr>
        <w:t>[17]</w:t>
      </w:r>
      <w:r w:rsidRPr="00A868CC">
        <w:rPr>
          <w:sz w:val="18"/>
        </w:rPr>
        <w:tab/>
        <w:t>BOSSEN F</w:t>
      </w:r>
      <w:r>
        <w:rPr>
          <w:sz w:val="18"/>
        </w:rPr>
        <w:t>, SUEHRING K, IWAMURA S, et al</w:t>
      </w:r>
      <w:r w:rsidRPr="00A868CC">
        <w:rPr>
          <w:sz w:val="18"/>
        </w:rPr>
        <w:t>. HEVC Reference Software HM-16[</w:t>
      </w:r>
      <w:r>
        <w:rPr>
          <w:sz w:val="18"/>
        </w:rPr>
        <w:t>CP</w:t>
      </w:r>
      <w:r w:rsidRPr="00A868CC">
        <w:rPr>
          <w:sz w:val="18"/>
        </w:rPr>
        <w:t>/OL]. [2021-03-18]. https://vcgit.hhi.fraunhofer.de/jvet/HM.</w:t>
      </w:r>
    </w:p>
    <w:p w14:paraId="489FA6D2" w14:textId="77777777" w:rsidR="00A54422" w:rsidRDefault="00A54422" w:rsidP="00A54422">
      <w:pPr>
        <w:ind w:left="420" w:hanging="420"/>
        <w:rPr>
          <w:sz w:val="18"/>
        </w:rPr>
      </w:pPr>
      <w:r w:rsidRPr="00A868CC">
        <w:rPr>
          <w:sz w:val="18"/>
        </w:rPr>
        <w:t>[18]</w:t>
      </w:r>
      <w:r w:rsidRPr="00A868CC">
        <w:rPr>
          <w:sz w:val="18"/>
        </w:rPr>
        <w:tab/>
        <w:t>BOSSEN F</w:t>
      </w:r>
      <w:r>
        <w:rPr>
          <w:sz w:val="18"/>
        </w:rPr>
        <w:t>, GALLASSO M P, WIECKOWSKI A, et al</w:t>
      </w:r>
      <w:r w:rsidRPr="00A868CC">
        <w:rPr>
          <w:sz w:val="18"/>
        </w:rPr>
        <w:t>. VVC Reference Software VTM-12</w:t>
      </w:r>
      <w:r>
        <w:rPr>
          <w:sz w:val="18"/>
        </w:rPr>
        <w:t>.0</w:t>
      </w:r>
      <w:r w:rsidRPr="00A868CC">
        <w:rPr>
          <w:sz w:val="18"/>
        </w:rPr>
        <w:t>[</w:t>
      </w:r>
      <w:r>
        <w:rPr>
          <w:sz w:val="18"/>
        </w:rPr>
        <w:t>CP</w:t>
      </w:r>
      <w:r w:rsidRPr="00A868CC">
        <w:rPr>
          <w:sz w:val="18"/>
        </w:rPr>
        <w:t>/OL]. [2021-0</w:t>
      </w:r>
      <w:r>
        <w:rPr>
          <w:sz w:val="18"/>
        </w:rPr>
        <w:t>2</w:t>
      </w:r>
      <w:r w:rsidRPr="00A868CC">
        <w:rPr>
          <w:sz w:val="18"/>
        </w:rPr>
        <w:t>-</w:t>
      </w:r>
      <w:r>
        <w:rPr>
          <w:sz w:val="18"/>
        </w:rPr>
        <w:t>01</w:t>
      </w:r>
      <w:r w:rsidRPr="00A868CC">
        <w:rPr>
          <w:sz w:val="18"/>
        </w:rPr>
        <w:t xml:space="preserve">]. https://vcgit.hhi.fraunhofer.de/jvet/VVCSoftware_VTM. </w:t>
      </w:r>
    </w:p>
    <w:p w14:paraId="2FCF9A6F" w14:textId="77777777" w:rsidR="00A54422" w:rsidRPr="00634BC2" w:rsidRDefault="00A54422" w:rsidP="00A54422">
      <w:pPr>
        <w:ind w:left="420" w:hanging="420"/>
        <w:rPr>
          <w:sz w:val="18"/>
        </w:rPr>
      </w:pPr>
      <w:r w:rsidRPr="00634BC2">
        <w:rPr>
          <w:sz w:val="18"/>
        </w:rPr>
        <w:t>[1</w:t>
      </w:r>
      <w:r>
        <w:rPr>
          <w:sz w:val="18"/>
        </w:rPr>
        <w:t>9</w:t>
      </w:r>
      <w:r w:rsidRPr="00634BC2">
        <w:rPr>
          <w:sz w:val="18"/>
        </w:rPr>
        <w:t>]</w:t>
      </w:r>
      <w:r w:rsidRPr="00634BC2">
        <w:rPr>
          <w:sz w:val="18"/>
        </w:rPr>
        <w:tab/>
      </w:r>
      <w:r>
        <w:rPr>
          <w:sz w:val="18"/>
        </w:rPr>
        <w:t>BOSSEN</w:t>
      </w:r>
      <w:r w:rsidRPr="00634BC2">
        <w:rPr>
          <w:sz w:val="18"/>
        </w:rPr>
        <w:t xml:space="preserve"> </w:t>
      </w:r>
      <w:r>
        <w:rPr>
          <w:sz w:val="18"/>
        </w:rPr>
        <w:t>F</w:t>
      </w:r>
      <w:r w:rsidRPr="00634BC2">
        <w:rPr>
          <w:sz w:val="18"/>
        </w:rPr>
        <w:t xml:space="preserve">. </w:t>
      </w:r>
      <w:r w:rsidRPr="000A105B">
        <w:rPr>
          <w:sz w:val="18"/>
        </w:rPr>
        <w:t>Common HM test conditions and software reference configurations</w:t>
      </w:r>
      <w:r>
        <w:rPr>
          <w:rFonts w:hint="eastAsia"/>
          <w:sz w:val="18"/>
        </w:rPr>
        <w:t>:</w:t>
      </w:r>
      <w:r>
        <w:rPr>
          <w:sz w:val="18"/>
        </w:rPr>
        <w:t xml:space="preserve"> JCTVC-L1100</w:t>
      </w:r>
      <w:r w:rsidRPr="00634BC2">
        <w:rPr>
          <w:sz w:val="18"/>
        </w:rPr>
        <w:t>[</w:t>
      </w:r>
      <w:r>
        <w:rPr>
          <w:sz w:val="18"/>
        </w:rPr>
        <w:t>S</w:t>
      </w:r>
      <w:r w:rsidRPr="00634BC2">
        <w:rPr>
          <w:sz w:val="18"/>
        </w:rPr>
        <w:t>].</w:t>
      </w:r>
      <w:r>
        <w:rPr>
          <w:sz w:val="18"/>
        </w:rPr>
        <w:t xml:space="preserve"> G</w:t>
      </w:r>
      <w:r>
        <w:rPr>
          <w:rFonts w:hint="eastAsia"/>
          <w:sz w:val="18"/>
        </w:rPr>
        <w:t>eneva</w:t>
      </w:r>
      <w:r>
        <w:rPr>
          <w:rFonts w:hint="eastAsia"/>
          <w:sz w:val="18"/>
        </w:rPr>
        <w:t>：</w:t>
      </w:r>
      <w:r>
        <w:rPr>
          <w:rFonts w:hint="eastAsia"/>
          <w:sz w:val="18"/>
        </w:rPr>
        <w:t>I</w:t>
      </w:r>
      <w:r>
        <w:rPr>
          <w:sz w:val="18"/>
        </w:rPr>
        <w:t>TU/ISO/IEC</w:t>
      </w:r>
      <w:r>
        <w:rPr>
          <w:rFonts w:hint="eastAsia"/>
          <w:sz w:val="18"/>
        </w:rPr>
        <w:t>,</w:t>
      </w:r>
      <w:r>
        <w:rPr>
          <w:sz w:val="18"/>
        </w:rPr>
        <w:t xml:space="preserve"> 2013.</w:t>
      </w:r>
    </w:p>
    <w:p w14:paraId="4A646D7D" w14:textId="77777777" w:rsidR="00A54422" w:rsidRPr="00B05B76" w:rsidRDefault="00A54422" w:rsidP="00A54422">
      <w:pPr>
        <w:ind w:left="420" w:hanging="420"/>
        <w:rPr>
          <w:sz w:val="18"/>
        </w:rPr>
      </w:pPr>
      <w:r w:rsidRPr="00B05B76">
        <w:rPr>
          <w:sz w:val="18"/>
        </w:rPr>
        <w:t>[20]</w:t>
      </w:r>
      <w:r w:rsidRPr="00B05B76">
        <w:rPr>
          <w:sz w:val="18"/>
        </w:rPr>
        <w:tab/>
      </w:r>
      <w:r>
        <w:rPr>
          <w:sz w:val="18"/>
        </w:rPr>
        <w:t xml:space="preserve">MA T C, NALCI A, NGUYEN T. </w:t>
      </w:r>
      <w:r w:rsidRPr="00B05B76">
        <w:rPr>
          <w:sz w:val="18"/>
        </w:rPr>
        <w:t>JVET common test conditions and software reference configurations for lossless, near lossless, and mixed lossy/lossless</w:t>
      </w:r>
      <w:r w:rsidRPr="00634BC2">
        <w:rPr>
          <w:sz w:val="18"/>
        </w:rPr>
        <w:t>[</w:t>
      </w:r>
      <w:r>
        <w:rPr>
          <w:sz w:val="18"/>
        </w:rPr>
        <w:t>S</w:t>
      </w:r>
      <w:r w:rsidRPr="00634BC2">
        <w:rPr>
          <w:sz w:val="18"/>
        </w:rPr>
        <w:t>].</w:t>
      </w:r>
      <w:r>
        <w:rPr>
          <w:sz w:val="18"/>
        </w:rPr>
        <w:t xml:space="preserve"> G</w:t>
      </w:r>
      <w:r>
        <w:rPr>
          <w:rFonts w:hint="eastAsia"/>
          <w:sz w:val="18"/>
        </w:rPr>
        <w:t>eneva</w:t>
      </w:r>
      <w:r>
        <w:rPr>
          <w:rFonts w:hint="eastAsia"/>
          <w:sz w:val="18"/>
        </w:rPr>
        <w:t>：</w:t>
      </w:r>
      <w:r>
        <w:rPr>
          <w:rFonts w:hint="eastAsia"/>
          <w:sz w:val="18"/>
        </w:rPr>
        <w:t>I</w:t>
      </w:r>
      <w:r>
        <w:rPr>
          <w:sz w:val="18"/>
        </w:rPr>
        <w:t>TU/ISO/IEC</w:t>
      </w:r>
      <w:r>
        <w:rPr>
          <w:rFonts w:hint="eastAsia"/>
          <w:sz w:val="18"/>
        </w:rPr>
        <w:t>,</w:t>
      </w:r>
      <w:r>
        <w:rPr>
          <w:sz w:val="18"/>
        </w:rPr>
        <w:t xml:space="preserve"> 2020.</w:t>
      </w:r>
    </w:p>
    <w:p w14:paraId="00BB2353" w14:textId="5D3AD421" w:rsidR="00094D13" w:rsidRPr="006F7F4F" w:rsidRDefault="00094D13"/>
    <w:sectPr w:rsidR="00094D13" w:rsidRPr="006F7F4F">
      <w:headerReference w:type="even" r:id="rId13"/>
      <w:headerReference w:type="default" r:id="rId14"/>
      <w:footerReference w:type="even" r:id="rId15"/>
      <w:footerReference w:type="default" r:id="rId16"/>
      <w:headerReference w:type="first" r:id="rId17"/>
      <w:footerReference w:type="first" r:id="rId18"/>
      <w:pgSz w:w="12474" w:h="16840"/>
      <w:pgMar w:top="1440" w:right="1797" w:bottom="1440" w:left="1797" w:header="851" w:footer="992" w:gutter="0"/>
      <w:pgNumType w:start="1"/>
      <w:cols w:space="720"/>
      <w:titlePg/>
      <w:docGrid w:type="linesAndChars" w:linePitch="312" w:charSpace="-34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DD961" w14:textId="77777777" w:rsidR="008960BB" w:rsidRDefault="008960BB">
      <w:r>
        <w:separator/>
      </w:r>
    </w:p>
  </w:endnote>
  <w:endnote w:type="continuationSeparator" w:id="0">
    <w:p w14:paraId="48FAE04A" w14:textId="77777777" w:rsidR="008960BB" w:rsidRDefault="00896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FzBookMaker4DlFont4">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EU-TT">
    <w:altName w:val="宋体"/>
    <w:charset w:val="86"/>
    <w:family w:val="script"/>
    <w:pitch w:val="default"/>
    <w:sig w:usb0="00000000"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7BE3E" w14:textId="77777777" w:rsidR="002B39FD" w:rsidRDefault="002B39FD">
    <w:pPr>
      <w:pStyle w:val="Footer"/>
      <w:jc w:val="center"/>
    </w:pPr>
    <w:r>
      <w:rPr>
        <w:rFonts w:ascii="EU-TT" w:eastAsia="EU-TT" w:hAnsi="Batang"/>
        <w:sz w:val="24"/>
        <w:szCs w:val="24"/>
      </w:rPr>
      <w:t>http://journal.xidian.edu.cn/xdxb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4BDEA" w14:textId="77777777" w:rsidR="002B39FD" w:rsidRDefault="002B39FD">
    <w:pPr>
      <w:pStyle w:val="Footer"/>
      <w:jc w:val="center"/>
    </w:pPr>
    <w:r>
      <w:rPr>
        <w:rFonts w:ascii="EU-TT" w:eastAsia="EU-TT" w:hAnsi="Batang"/>
        <w:sz w:val="24"/>
        <w:szCs w:val="24"/>
      </w:rPr>
      <w:t>http://journal.xidian.edu.cn/xdxb</w:t>
    </w:r>
  </w:p>
  <w:p w14:paraId="68168250" w14:textId="77777777" w:rsidR="002B39FD" w:rsidRDefault="002B39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EA032" w14:textId="77777777" w:rsidR="002B39FD" w:rsidRDefault="002B39FD">
    <w:pPr>
      <w:pStyle w:val="Footer"/>
      <w:ind w:left="878" w:hangingChars="486" w:hanging="878"/>
      <w:rPr>
        <w:rFonts w:ascii="宋体" w:hAnsi="宋体"/>
        <w:b/>
      </w:rPr>
    </w:pPr>
    <w:r>
      <w:rPr>
        <w:rFonts w:ascii="宋体" w:hAnsi="宋体" w:hint="eastAsia"/>
        <w:b/>
      </w:rPr>
      <w:t>______________________________</w:t>
    </w:r>
  </w:p>
  <w:p w14:paraId="1C546ABE" w14:textId="77777777" w:rsidR="002B39FD" w:rsidRPr="00AE7DDC" w:rsidRDefault="002B39FD">
    <w:pPr>
      <w:pStyle w:val="Footer"/>
      <w:rPr>
        <w:rFonts w:ascii="宋体" w:hAnsi="宋体"/>
        <w:bCs/>
      </w:rPr>
    </w:pPr>
    <w:r>
      <w:rPr>
        <w:rFonts w:hint="eastAsia"/>
        <w:b/>
      </w:rPr>
      <w:t>收稿日期：</w:t>
    </w:r>
    <w:r w:rsidRPr="00AE7DDC">
      <w:rPr>
        <w:rFonts w:ascii="宋体" w:hAnsi="宋体" w:hint="eastAsia"/>
        <w:bCs/>
      </w:rPr>
      <w:t>2</w:t>
    </w:r>
    <w:r w:rsidRPr="00AE7DDC">
      <w:rPr>
        <w:rFonts w:ascii="宋体" w:hAnsi="宋体"/>
        <w:bCs/>
      </w:rPr>
      <w:t>021-xx-xx</w:t>
    </w:r>
    <w:r w:rsidRPr="00AE7DDC">
      <w:rPr>
        <w:rFonts w:ascii="宋体" w:hAnsi="宋体" w:hint="eastAsia"/>
        <w:bCs/>
      </w:rPr>
      <w:t xml:space="preserve">           </w:t>
    </w:r>
    <w:r>
      <w:rPr>
        <w:rFonts w:hint="eastAsia"/>
        <w:b/>
      </w:rPr>
      <w:t>网络出版时间：</w:t>
    </w:r>
    <w:r w:rsidRPr="00AE7DDC">
      <w:rPr>
        <w:rFonts w:ascii="宋体" w:hAnsi="宋体" w:hint="eastAsia"/>
        <w:bCs/>
      </w:rPr>
      <w:t>2</w:t>
    </w:r>
    <w:r w:rsidRPr="00AE7DDC">
      <w:rPr>
        <w:rFonts w:ascii="宋体" w:hAnsi="宋体"/>
        <w:bCs/>
      </w:rPr>
      <w:t>021-xx-xx</w:t>
    </w:r>
  </w:p>
  <w:p w14:paraId="6D8FC6EC" w14:textId="77777777" w:rsidR="002B39FD" w:rsidRPr="00AE7DDC" w:rsidRDefault="002B39FD">
    <w:pPr>
      <w:pStyle w:val="Footer"/>
      <w:rPr>
        <w:rFonts w:ascii="宋体" w:hAnsi="宋体"/>
        <w:bCs/>
      </w:rPr>
    </w:pPr>
    <w:r>
      <w:rPr>
        <w:rFonts w:hint="eastAsia"/>
        <w:b/>
      </w:rPr>
      <w:t>基金项目：</w:t>
    </w:r>
    <w:r w:rsidRPr="00AE7DDC">
      <w:rPr>
        <w:rFonts w:ascii="宋体" w:hAnsi="宋体" w:hint="eastAsia"/>
        <w:bCs/>
      </w:rPr>
      <w:t>国家重点研发计划项目</w:t>
    </w:r>
    <w:r w:rsidRPr="00AE7DDC">
      <w:rPr>
        <w:rFonts w:ascii="宋体" w:hAnsi="宋体"/>
        <w:bCs/>
      </w:rPr>
      <w:t>(2019YFB2204500)</w:t>
    </w:r>
  </w:p>
  <w:p w14:paraId="3FCF4C03" w14:textId="4AC42C39" w:rsidR="002B39FD" w:rsidRPr="00511186" w:rsidRDefault="002B39FD">
    <w:pPr>
      <w:pStyle w:val="Footer"/>
      <w:rPr>
        <w:rFonts w:ascii="宋体" w:hAnsi="宋体"/>
        <w:bCs/>
      </w:rPr>
    </w:pPr>
    <w:r>
      <w:rPr>
        <w:rFonts w:hint="eastAsia"/>
        <w:b/>
      </w:rPr>
      <w:t>作者简介：</w:t>
    </w:r>
    <w:r w:rsidRPr="00AE7DDC">
      <w:rPr>
        <w:rFonts w:ascii="宋体" w:hAnsi="宋体" w:hint="eastAsia"/>
        <w:bCs/>
      </w:rPr>
      <w:t xml:space="preserve">林 </w:t>
    </w:r>
    <w:r w:rsidRPr="00AE7DDC">
      <w:rPr>
        <w:rFonts w:ascii="宋体" w:hAnsi="宋体"/>
        <w:bCs/>
      </w:rPr>
      <w:t xml:space="preserve"> </w:t>
    </w:r>
    <w:r w:rsidRPr="00AE7DDC">
      <w:rPr>
        <w:rFonts w:ascii="宋体" w:hAnsi="宋体" w:hint="eastAsia"/>
        <w:bCs/>
      </w:rPr>
      <w:t>敏(</w:t>
    </w:r>
    <w:r w:rsidRPr="00AE7DDC">
      <w:rPr>
        <w:rFonts w:ascii="宋体" w:hAnsi="宋体"/>
        <w:bCs/>
      </w:rPr>
      <w:t>19</w:t>
    </w:r>
    <w:r w:rsidRPr="00E76DB6">
      <w:rPr>
        <w:rFonts w:ascii="宋体" w:hAnsi="宋体"/>
        <w:bCs/>
      </w:rPr>
      <w:t>74</w:t>
    </w:r>
    <w:r>
      <w:rPr>
        <w:rFonts w:ascii="宋体" w:hAnsi="宋体" w:hint="eastAsia"/>
        <w:bCs/>
      </w:rPr>
      <w:t>-</w:t>
    </w:r>
    <w:r>
      <w:rPr>
        <w:rFonts w:ascii="宋体" w:hAnsi="宋体"/>
        <w:bCs/>
      </w:rPr>
      <w:t>)</w:t>
    </w:r>
    <w:r w:rsidRPr="00AE7DDC">
      <w:rPr>
        <w:rFonts w:ascii="宋体" w:hAnsi="宋体" w:hint="eastAsia"/>
        <w:bCs/>
      </w:rPr>
      <w:t>，男，教授，</w:t>
    </w:r>
    <w:r>
      <w:rPr>
        <w:rFonts w:ascii="宋体" w:hAnsi="宋体" w:hint="eastAsia"/>
        <w:bCs/>
      </w:rPr>
      <w:t>博士，</w:t>
    </w:r>
    <w:r w:rsidRPr="00AE7DDC">
      <w:rPr>
        <w:rFonts w:ascii="宋体" w:hAnsi="宋体" w:hint="eastAsia"/>
        <w:bCs/>
      </w:rPr>
      <w:t>E</w:t>
    </w:r>
    <w:r w:rsidRPr="00AE7DDC">
      <w:rPr>
        <w:rFonts w:ascii="宋体" w:hAnsi="宋体"/>
        <w:bCs/>
      </w:rPr>
      <w:t>-mail</w:t>
    </w:r>
    <w:r w:rsidRPr="00AE7DDC">
      <w:rPr>
        <w:rFonts w:ascii="宋体" w:hAnsi="宋体" w:hint="eastAsia"/>
        <w:bCs/>
      </w:rPr>
      <w:t>：</w:t>
    </w:r>
    <w:r w:rsidRPr="00AE7DDC">
      <w:rPr>
        <w:rFonts w:ascii="宋体" w:hAnsi="宋体"/>
        <w:bCs/>
      </w:rPr>
      <w:t>mlin99@shu.edu.cn</w:t>
    </w:r>
  </w:p>
  <w:p w14:paraId="0EA3E7BC" w14:textId="77777777" w:rsidR="002B39FD" w:rsidRDefault="002B39FD" w:rsidP="00511186">
    <w:pPr>
      <w:pStyle w:val="Footer"/>
      <w:ind w:firstLineChars="500" w:firstLine="900"/>
      <w:rPr>
        <w:rFonts w:ascii="宋体" w:hAnsi="宋体"/>
        <w:bCs/>
      </w:rPr>
    </w:pPr>
    <w:r w:rsidRPr="00AE7DDC">
      <w:rPr>
        <w:rFonts w:ascii="宋体" w:hAnsi="宋体" w:hint="eastAsia"/>
        <w:bCs/>
      </w:rPr>
      <w:t>林庆毫(</w:t>
    </w:r>
    <w:r w:rsidRPr="00AE7DDC">
      <w:rPr>
        <w:rFonts w:ascii="宋体" w:hAnsi="宋体"/>
        <w:bCs/>
      </w:rPr>
      <w:t>1996</w:t>
    </w:r>
    <w:r>
      <w:rPr>
        <w:rFonts w:ascii="宋体" w:hAnsi="宋体" w:hint="eastAsia"/>
        <w:bCs/>
      </w:rPr>
      <w:t>-</w:t>
    </w:r>
    <w:r>
      <w:rPr>
        <w:rFonts w:ascii="宋体" w:hAnsi="宋体"/>
        <w:bCs/>
      </w:rPr>
      <w:t>)</w:t>
    </w:r>
    <w:r w:rsidRPr="00AE7DDC">
      <w:rPr>
        <w:rFonts w:ascii="宋体" w:hAnsi="宋体" w:hint="eastAsia"/>
        <w:bCs/>
      </w:rPr>
      <w:t>，男，上海大学硕士研究生，E</w:t>
    </w:r>
    <w:r w:rsidRPr="00AE7DDC">
      <w:rPr>
        <w:rFonts w:ascii="宋体" w:hAnsi="宋体"/>
        <w:bCs/>
      </w:rPr>
      <w:t>-mail</w:t>
    </w:r>
    <w:r w:rsidRPr="00AE7DDC">
      <w:rPr>
        <w:rFonts w:ascii="宋体" w:hAnsi="宋体" w:hint="eastAsia"/>
        <w:bCs/>
      </w:rPr>
      <w:t>：</w:t>
    </w:r>
    <w:r w:rsidRPr="00282DE4">
      <w:rPr>
        <w:rFonts w:ascii="宋体" w:hAnsi="宋体" w:hint="eastAsia"/>
        <w:bCs/>
      </w:rPr>
      <w:t>s</w:t>
    </w:r>
    <w:r w:rsidRPr="00282DE4">
      <w:rPr>
        <w:rFonts w:ascii="宋体" w:hAnsi="宋体"/>
        <w:bCs/>
      </w:rPr>
      <w:t>hu_rin@shu.edu.cn</w:t>
    </w:r>
  </w:p>
  <w:p w14:paraId="40FDC634" w14:textId="731920EB" w:rsidR="002B39FD" w:rsidRDefault="002B39FD">
    <w:pPr>
      <w:pStyle w:val="Footer"/>
      <w:rPr>
        <w:rFonts w:ascii="宋体" w:hAnsi="宋体"/>
        <w:bCs/>
      </w:rPr>
    </w:pPr>
    <w:r>
      <w:rPr>
        <w:rFonts w:ascii="宋体" w:hAnsi="宋体"/>
        <w:bCs/>
      </w:rPr>
      <w:t xml:space="preserve">          </w:t>
    </w:r>
    <w:r>
      <w:rPr>
        <w:rFonts w:ascii="宋体" w:hAnsi="宋体" w:hint="eastAsia"/>
        <w:bCs/>
      </w:rPr>
      <w:t>翁晓雨(</w:t>
    </w:r>
    <w:r>
      <w:rPr>
        <w:rFonts w:ascii="宋体" w:hAnsi="宋体"/>
        <w:bCs/>
      </w:rPr>
      <w:t>199</w:t>
    </w:r>
    <w:r w:rsidRPr="00AE7DDC">
      <w:rPr>
        <w:rFonts w:ascii="宋体" w:hAnsi="宋体"/>
        <w:bCs/>
      </w:rPr>
      <w:t>6-</w:t>
    </w:r>
    <w:r>
      <w:rPr>
        <w:rFonts w:ascii="宋体" w:hAnsi="宋体"/>
        <w:bCs/>
      </w:rPr>
      <w:t>)，</w:t>
    </w:r>
    <w:r>
      <w:rPr>
        <w:rFonts w:ascii="宋体" w:hAnsi="宋体" w:hint="eastAsia"/>
        <w:bCs/>
      </w:rPr>
      <w:t>女，上海大学硕士研究生，E</w:t>
    </w:r>
    <w:r>
      <w:rPr>
        <w:rFonts w:ascii="宋体" w:hAnsi="宋体"/>
        <w:bCs/>
      </w:rPr>
      <w:t>-</w:t>
    </w:r>
    <w:r>
      <w:rPr>
        <w:rFonts w:ascii="宋体" w:hAnsi="宋体" w:hint="eastAsia"/>
        <w:bCs/>
      </w:rPr>
      <w:t>mail：</w:t>
    </w:r>
    <w:r w:rsidRPr="00511186">
      <w:rPr>
        <w:rFonts w:ascii="宋体" w:hAnsi="宋体"/>
        <w:bCs/>
      </w:rPr>
      <w:t>wengxy_s@shu.edu.cn</w:t>
    </w:r>
  </w:p>
  <w:p w14:paraId="62A9877D" w14:textId="77777777" w:rsidR="002B39FD" w:rsidRPr="00AE7DDC" w:rsidRDefault="002B39FD">
    <w:pPr>
      <w:pStyle w:val="Footer"/>
      <w:rPr>
        <w:rFonts w:ascii="宋体" w:hAnsi="宋体"/>
        <w:bCs/>
      </w:rPr>
    </w:pPr>
    <w:r>
      <w:rPr>
        <w:rFonts w:ascii="宋体" w:hAnsi="宋体" w:hint="eastAsia"/>
        <w:bCs/>
      </w:rPr>
      <w:t xml:space="preserve"> </w:t>
    </w:r>
    <w:r>
      <w:rPr>
        <w:rFonts w:ascii="宋体" w:hAnsi="宋体"/>
        <w:bCs/>
      </w:rPr>
      <w:t xml:space="preserve">         </w:t>
    </w:r>
    <w:r>
      <w:rPr>
        <w:rFonts w:ascii="宋体" w:hAnsi="宋体" w:hint="eastAsia"/>
        <w:bCs/>
      </w:rPr>
      <w:t>陈国捷(</w:t>
    </w:r>
    <w:r>
      <w:rPr>
        <w:rFonts w:ascii="宋体" w:hAnsi="宋体"/>
        <w:bCs/>
      </w:rPr>
      <w:t>1997-)</w:t>
    </w:r>
    <w:r>
      <w:rPr>
        <w:rFonts w:ascii="宋体" w:hAnsi="宋体" w:hint="eastAsia"/>
        <w:bCs/>
      </w:rPr>
      <w:t>，男，上海大学硕士研究生，E</w:t>
    </w:r>
    <w:r>
      <w:rPr>
        <w:rFonts w:ascii="宋体" w:hAnsi="宋体"/>
        <w:bCs/>
      </w:rPr>
      <w:t>-mail</w:t>
    </w:r>
    <w:r>
      <w:rPr>
        <w:rFonts w:ascii="宋体" w:hAnsi="宋体" w:hint="eastAsia"/>
        <w:bCs/>
      </w:rPr>
      <w:t>：</w:t>
    </w:r>
    <w:r w:rsidRPr="00511186">
      <w:rPr>
        <w:rFonts w:ascii="宋体" w:hAnsi="宋体"/>
        <w:bCs/>
      </w:rPr>
      <w:t>gjchen1997@163.com</w:t>
    </w:r>
  </w:p>
  <w:p w14:paraId="1CBFB502" w14:textId="77777777" w:rsidR="002B39FD" w:rsidRDefault="002B39FD">
    <w:pPr>
      <w:pStyle w:val="Footer"/>
      <w:rPr>
        <w:b/>
      </w:rPr>
    </w:pPr>
    <w:r>
      <w:rPr>
        <w:rFonts w:hint="eastAsia"/>
        <w:b/>
      </w:rPr>
      <w:t>网络出版地址：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3049D" w14:textId="77777777" w:rsidR="008960BB" w:rsidRDefault="008960BB">
      <w:r>
        <w:separator/>
      </w:r>
    </w:p>
  </w:footnote>
  <w:footnote w:type="continuationSeparator" w:id="0">
    <w:p w14:paraId="7728AC6B" w14:textId="77777777" w:rsidR="008960BB" w:rsidRDefault="00896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8E2FE" w14:textId="77777777" w:rsidR="002B39FD" w:rsidRDefault="002B39FD">
    <w:pPr>
      <w:pStyle w:val="Header"/>
      <w:framePr w:wrap="around" w:vAnchor="text" w:hAnchor="margin" w:xAlign="outside" w:y="1"/>
      <w:rPr>
        <w:rStyle w:val="PageNumber"/>
      </w:rPr>
    </w:pPr>
    <w:r>
      <w:fldChar w:fldCharType="begin"/>
    </w:r>
    <w:r>
      <w:rPr>
        <w:rStyle w:val="PageNumber"/>
      </w:rPr>
      <w:instrText xml:space="preserve">PAGE  </w:instrText>
    </w:r>
    <w:r>
      <w:fldChar w:fldCharType="separate"/>
    </w:r>
    <w:r>
      <w:rPr>
        <w:rStyle w:val="PageNumber"/>
      </w:rPr>
      <w:t>2</w:t>
    </w:r>
    <w:r>
      <w:fldChar w:fldCharType="end"/>
    </w:r>
  </w:p>
  <w:p w14:paraId="6589089B" w14:textId="6DDFD079" w:rsidR="002B39FD" w:rsidRPr="007A7D0C" w:rsidRDefault="002B39FD" w:rsidP="00A37AFA">
    <w:pPr>
      <w:pStyle w:val="Header"/>
      <w:ind w:right="360"/>
      <w:jc w:val="both"/>
    </w:pPr>
    <w:r>
      <w:tab/>
    </w:r>
    <w:r>
      <w:rPr>
        <w:rFonts w:hint="eastAsia"/>
      </w:rPr>
      <w:t>西安电子科技大学学报</w:t>
    </w:r>
    <w:r>
      <w:tab/>
    </w:r>
    <w:r>
      <w:rPr>
        <w:rFonts w:hint="eastAsia"/>
      </w:rPr>
      <w:t>第</w:t>
    </w:r>
    <w:r>
      <w:rPr>
        <w:rFonts w:hint="eastAsia"/>
      </w:rPr>
      <w:t>XX</w:t>
    </w:r>
    <w:r>
      <w:rPr>
        <w:rFonts w:hint="eastAsia"/>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60216" w14:textId="77777777" w:rsidR="002B39FD" w:rsidRDefault="002B39FD">
    <w:pPr>
      <w:pStyle w:val="Header"/>
      <w:framePr w:wrap="around" w:vAnchor="text" w:hAnchor="margin" w:xAlign="outside" w:y="1"/>
      <w:rPr>
        <w:rStyle w:val="PageNumber"/>
      </w:rPr>
    </w:pPr>
    <w:r>
      <w:fldChar w:fldCharType="begin"/>
    </w:r>
    <w:r>
      <w:rPr>
        <w:rStyle w:val="PageNumber"/>
      </w:rPr>
      <w:instrText xml:space="preserve">PAGE  </w:instrText>
    </w:r>
    <w:r>
      <w:fldChar w:fldCharType="separate"/>
    </w:r>
    <w:r>
      <w:rPr>
        <w:rStyle w:val="PageNumber"/>
      </w:rPr>
      <w:t>3</w:t>
    </w:r>
    <w:r>
      <w:fldChar w:fldCharType="end"/>
    </w:r>
  </w:p>
  <w:p w14:paraId="62DAC455" w14:textId="77777777" w:rsidR="002B39FD" w:rsidRDefault="002B39FD">
    <w:pPr>
      <w:pStyle w:val="Header"/>
      <w:ind w:right="360"/>
      <w:jc w:val="both"/>
    </w:pPr>
    <w:r>
      <w:rPr>
        <w:rFonts w:hint="eastAsia"/>
      </w:rPr>
      <w:t>第</w:t>
    </w:r>
    <w:r>
      <w:rPr>
        <w:rFonts w:hint="eastAsia"/>
      </w:rPr>
      <w:t>X</w:t>
    </w:r>
    <w:r>
      <w:rPr>
        <w:rFonts w:hint="eastAsia"/>
      </w:rPr>
      <w:t>期</w:t>
    </w:r>
    <w:r>
      <w:tab/>
    </w:r>
    <w:r>
      <w:rPr>
        <w:rFonts w:eastAsia="华文楷体" w:hint="eastAsia"/>
      </w:rPr>
      <w:t>林</w:t>
    </w:r>
    <w:r>
      <w:rPr>
        <w:rFonts w:eastAsia="华文楷体" w:hint="eastAsia"/>
      </w:rPr>
      <w:t xml:space="preserve"> </w:t>
    </w:r>
    <w:r>
      <w:rPr>
        <w:rFonts w:eastAsia="华文楷体"/>
      </w:rPr>
      <w:t xml:space="preserve"> </w:t>
    </w:r>
    <w:r>
      <w:rPr>
        <w:rFonts w:eastAsia="华文楷体" w:hint="eastAsia"/>
      </w:rPr>
      <w:t>敏等：</w:t>
    </w:r>
    <w:r w:rsidRPr="00F61F29">
      <w:rPr>
        <w:rFonts w:eastAsia="华文楷体" w:hint="eastAsia"/>
      </w:rPr>
      <w:t>一种通用于</w:t>
    </w:r>
    <w:r w:rsidRPr="00F61F29">
      <w:rPr>
        <w:rFonts w:eastAsia="华文楷体" w:hint="eastAsia"/>
      </w:rPr>
      <w:t>H.26X</w:t>
    </w:r>
    <w:r w:rsidRPr="00F61F29">
      <w:rPr>
        <w:rFonts w:eastAsia="华文楷体" w:hint="eastAsia"/>
      </w:rPr>
      <w:t>的无损帧内编码优化算法</w:t>
    </w:r>
    <w:r>
      <w:rPr>
        <w:rFonts w:eastAsia="华文楷体"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7D90C" w14:textId="77777777" w:rsidR="002B39FD" w:rsidRDefault="002B39FD">
    <w:pPr>
      <w:pStyle w:val="Header"/>
      <w:ind w:firstLineChars="50" w:firstLine="90"/>
      <w:jc w:val="both"/>
    </w:pPr>
    <w:r>
      <w:rPr>
        <w:rFonts w:hint="eastAsia"/>
      </w:rPr>
      <w:t>2</w:t>
    </w:r>
    <w:r>
      <w:t>021</w:t>
    </w:r>
    <w:r>
      <w:rPr>
        <w:rFonts w:hint="eastAsia"/>
      </w:rPr>
      <w:t>年</w:t>
    </w:r>
    <w:r>
      <w:rPr>
        <w:rFonts w:hint="eastAsia"/>
      </w:rPr>
      <w:t>X</w:t>
    </w:r>
    <w:r>
      <w:rPr>
        <w:rFonts w:hint="eastAsia"/>
      </w:rPr>
      <w:t>月</w:t>
    </w:r>
    <w:r>
      <w:rPr>
        <w:rFonts w:hint="eastAsia"/>
      </w:rPr>
      <w:t xml:space="preserve">                          </w:t>
    </w:r>
    <w:r>
      <w:rPr>
        <w:rFonts w:hint="eastAsia"/>
        <w:b/>
        <w:bCs/>
      </w:rPr>
      <w:t>西安电子科技大学学报</w:t>
    </w:r>
    <w:r>
      <w:rPr>
        <w:rFonts w:hint="eastAsia"/>
      </w:rPr>
      <w:t xml:space="preserve">                            Xxx.2XXX</w:t>
    </w:r>
  </w:p>
  <w:p w14:paraId="6E4EA0A9" w14:textId="77777777" w:rsidR="002B39FD" w:rsidRDefault="002B39FD">
    <w:pPr>
      <w:pStyle w:val="Header"/>
      <w:jc w:val="both"/>
    </w:pPr>
    <w:r>
      <w:rPr>
        <w:rFonts w:hint="eastAsia"/>
      </w:rPr>
      <w:t>第</w:t>
    </w:r>
    <w:r>
      <w:rPr>
        <w:rFonts w:hint="eastAsia"/>
      </w:rPr>
      <w:t>X</w:t>
    </w:r>
    <w:r>
      <w:rPr>
        <w:rFonts w:hint="eastAsia"/>
      </w:rPr>
      <w:t>卷</w:t>
    </w:r>
    <w:r>
      <w:rPr>
        <w:rFonts w:hint="eastAsia"/>
      </w:rPr>
      <w:t xml:space="preserve"> </w:t>
    </w:r>
    <w:r>
      <w:rPr>
        <w:rFonts w:hint="eastAsia"/>
      </w:rPr>
      <w:t>第</w:t>
    </w:r>
    <w:r>
      <w:rPr>
        <w:rFonts w:hint="eastAsia"/>
      </w:rPr>
      <w:t>X</w:t>
    </w:r>
    <w:r>
      <w:rPr>
        <w:rFonts w:hint="eastAsia"/>
      </w:rPr>
      <w:t>期</w:t>
    </w:r>
    <w:r>
      <w:rPr>
        <w:rFonts w:hint="eastAsia"/>
      </w:rPr>
      <w:t xml:space="preserve">                  </w:t>
    </w:r>
    <w:r>
      <w:rPr>
        <w:rFonts w:hint="eastAsia"/>
        <w:b/>
        <w:bCs/>
      </w:rPr>
      <w:t>JOURNAL  OF  XIDIAN  UNIVERSITY</w:t>
    </w:r>
    <w:r>
      <w:rPr>
        <w:rFonts w:hint="eastAsia"/>
      </w:rPr>
      <w:t xml:space="preserve">                Vol.XX  No.X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E2E4D"/>
    <w:multiLevelType w:val="multilevel"/>
    <w:tmpl w:val="363E2E4D"/>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1"/>
  <w:evenAndOddHeaders/>
  <w:drawingGridHorizontalSpacing w:val="19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F6"/>
    <w:rsid w:val="00030BD0"/>
    <w:rsid w:val="00032248"/>
    <w:rsid w:val="000407A1"/>
    <w:rsid w:val="00043196"/>
    <w:rsid w:val="0006038C"/>
    <w:rsid w:val="00060B5F"/>
    <w:rsid w:val="00063EE8"/>
    <w:rsid w:val="00073311"/>
    <w:rsid w:val="00091C6D"/>
    <w:rsid w:val="00094D13"/>
    <w:rsid w:val="000C1F31"/>
    <w:rsid w:val="000D36B4"/>
    <w:rsid w:val="0010234D"/>
    <w:rsid w:val="00130B3F"/>
    <w:rsid w:val="001361CF"/>
    <w:rsid w:val="001449CF"/>
    <w:rsid w:val="00155A16"/>
    <w:rsid w:val="00172B04"/>
    <w:rsid w:val="00175525"/>
    <w:rsid w:val="0019210C"/>
    <w:rsid w:val="001933D0"/>
    <w:rsid w:val="001A050E"/>
    <w:rsid w:val="001B3FE4"/>
    <w:rsid w:val="001B77E8"/>
    <w:rsid w:val="001C397D"/>
    <w:rsid w:val="001C3C76"/>
    <w:rsid w:val="001C4733"/>
    <w:rsid w:val="001D3D62"/>
    <w:rsid w:val="001E3A61"/>
    <w:rsid w:val="00202412"/>
    <w:rsid w:val="00203C34"/>
    <w:rsid w:val="00210617"/>
    <w:rsid w:val="0021596B"/>
    <w:rsid w:val="00220737"/>
    <w:rsid w:val="00237C24"/>
    <w:rsid w:val="00242996"/>
    <w:rsid w:val="00252FA4"/>
    <w:rsid w:val="00254D29"/>
    <w:rsid w:val="002631F0"/>
    <w:rsid w:val="00282DE4"/>
    <w:rsid w:val="002938BB"/>
    <w:rsid w:val="00294E1F"/>
    <w:rsid w:val="002A42F1"/>
    <w:rsid w:val="002A6BFE"/>
    <w:rsid w:val="002B39FD"/>
    <w:rsid w:val="002C59D7"/>
    <w:rsid w:val="002D30D2"/>
    <w:rsid w:val="002E5C58"/>
    <w:rsid w:val="00305097"/>
    <w:rsid w:val="003151D4"/>
    <w:rsid w:val="00326ADE"/>
    <w:rsid w:val="003333FB"/>
    <w:rsid w:val="00356873"/>
    <w:rsid w:val="003718D9"/>
    <w:rsid w:val="00373C86"/>
    <w:rsid w:val="00383EFF"/>
    <w:rsid w:val="003A6707"/>
    <w:rsid w:val="003A7803"/>
    <w:rsid w:val="003B63A0"/>
    <w:rsid w:val="003D6AC8"/>
    <w:rsid w:val="003E42FE"/>
    <w:rsid w:val="00410C2E"/>
    <w:rsid w:val="00436310"/>
    <w:rsid w:val="00440826"/>
    <w:rsid w:val="004648EE"/>
    <w:rsid w:val="004810CD"/>
    <w:rsid w:val="004D2101"/>
    <w:rsid w:val="004D77CD"/>
    <w:rsid w:val="004F65D7"/>
    <w:rsid w:val="00511186"/>
    <w:rsid w:val="00512160"/>
    <w:rsid w:val="00517CF9"/>
    <w:rsid w:val="0055456B"/>
    <w:rsid w:val="0056572A"/>
    <w:rsid w:val="00577AFE"/>
    <w:rsid w:val="0058449D"/>
    <w:rsid w:val="005A2A70"/>
    <w:rsid w:val="005B6888"/>
    <w:rsid w:val="005C1E68"/>
    <w:rsid w:val="005E6DC6"/>
    <w:rsid w:val="005F3043"/>
    <w:rsid w:val="006010CE"/>
    <w:rsid w:val="00615681"/>
    <w:rsid w:val="00615813"/>
    <w:rsid w:val="00616BC3"/>
    <w:rsid w:val="00617274"/>
    <w:rsid w:val="006422AF"/>
    <w:rsid w:val="0066127B"/>
    <w:rsid w:val="00661A88"/>
    <w:rsid w:val="00671DC7"/>
    <w:rsid w:val="0067244A"/>
    <w:rsid w:val="00695B9B"/>
    <w:rsid w:val="006A0DF2"/>
    <w:rsid w:val="006A4EF6"/>
    <w:rsid w:val="006B3B34"/>
    <w:rsid w:val="006D1465"/>
    <w:rsid w:val="006D4A23"/>
    <w:rsid w:val="006D4D8E"/>
    <w:rsid w:val="006E7A06"/>
    <w:rsid w:val="006F5BDD"/>
    <w:rsid w:val="006F7F4F"/>
    <w:rsid w:val="0070057A"/>
    <w:rsid w:val="007118CD"/>
    <w:rsid w:val="00714611"/>
    <w:rsid w:val="00773154"/>
    <w:rsid w:val="00776508"/>
    <w:rsid w:val="007A7010"/>
    <w:rsid w:val="007A7D0C"/>
    <w:rsid w:val="007B7517"/>
    <w:rsid w:val="007B7DFA"/>
    <w:rsid w:val="007C36A6"/>
    <w:rsid w:val="007E6CA9"/>
    <w:rsid w:val="00804D58"/>
    <w:rsid w:val="00807E32"/>
    <w:rsid w:val="008271D1"/>
    <w:rsid w:val="00830A52"/>
    <w:rsid w:val="00840471"/>
    <w:rsid w:val="00840BAB"/>
    <w:rsid w:val="0084326B"/>
    <w:rsid w:val="00843E32"/>
    <w:rsid w:val="00846513"/>
    <w:rsid w:val="0085117B"/>
    <w:rsid w:val="008518ED"/>
    <w:rsid w:val="008659E6"/>
    <w:rsid w:val="00870230"/>
    <w:rsid w:val="00894745"/>
    <w:rsid w:val="008960BB"/>
    <w:rsid w:val="008A6261"/>
    <w:rsid w:val="008B45BD"/>
    <w:rsid w:val="008C0E3B"/>
    <w:rsid w:val="008C3360"/>
    <w:rsid w:val="008C3C63"/>
    <w:rsid w:val="008C3FF0"/>
    <w:rsid w:val="008D3ED3"/>
    <w:rsid w:val="008D6ACD"/>
    <w:rsid w:val="008E1CC7"/>
    <w:rsid w:val="008E258D"/>
    <w:rsid w:val="00920F21"/>
    <w:rsid w:val="00925704"/>
    <w:rsid w:val="009379F8"/>
    <w:rsid w:val="00944574"/>
    <w:rsid w:val="009A026C"/>
    <w:rsid w:val="009E5833"/>
    <w:rsid w:val="00A01190"/>
    <w:rsid w:val="00A12545"/>
    <w:rsid w:val="00A2068D"/>
    <w:rsid w:val="00A23916"/>
    <w:rsid w:val="00A37AFA"/>
    <w:rsid w:val="00A438F8"/>
    <w:rsid w:val="00A54422"/>
    <w:rsid w:val="00A6415B"/>
    <w:rsid w:val="00A6646C"/>
    <w:rsid w:val="00A67722"/>
    <w:rsid w:val="00A80D5E"/>
    <w:rsid w:val="00AA32D3"/>
    <w:rsid w:val="00AA7CDC"/>
    <w:rsid w:val="00AB6454"/>
    <w:rsid w:val="00AD5FD1"/>
    <w:rsid w:val="00AD6AED"/>
    <w:rsid w:val="00AE5C36"/>
    <w:rsid w:val="00AE7912"/>
    <w:rsid w:val="00AE7DDC"/>
    <w:rsid w:val="00B02688"/>
    <w:rsid w:val="00B143C7"/>
    <w:rsid w:val="00B21E83"/>
    <w:rsid w:val="00B5129F"/>
    <w:rsid w:val="00B606DF"/>
    <w:rsid w:val="00B659F9"/>
    <w:rsid w:val="00B81E94"/>
    <w:rsid w:val="00BB587F"/>
    <w:rsid w:val="00BB6927"/>
    <w:rsid w:val="00BC7A55"/>
    <w:rsid w:val="00BE1FA4"/>
    <w:rsid w:val="00BE669D"/>
    <w:rsid w:val="00BF2B0A"/>
    <w:rsid w:val="00C07C73"/>
    <w:rsid w:val="00C112F3"/>
    <w:rsid w:val="00C24857"/>
    <w:rsid w:val="00C35C65"/>
    <w:rsid w:val="00C8134D"/>
    <w:rsid w:val="00CD00CC"/>
    <w:rsid w:val="00CE150E"/>
    <w:rsid w:val="00CE152C"/>
    <w:rsid w:val="00CE1C41"/>
    <w:rsid w:val="00CE2034"/>
    <w:rsid w:val="00CF1F49"/>
    <w:rsid w:val="00D02833"/>
    <w:rsid w:val="00D0642E"/>
    <w:rsid w:val="00D150B2"/>
    <w:rsid w:val="00D21C95"/>
    <w:rsid w:val="00D31A4E"/>
    <w:rsid w:val="00D4134D"/>
    <w:rsid w:val="00D42D36"/>
    <w:rsid w:val="00D45805"/>
    <w:rsid w:val="00D5421D"/>
    <w:rsid w:val="00D61AFC"/>
    <w:rsid w:val="00D7444D"/>
    <w:rsid w:val="00DA6276"/>
    <w:rsid w:val="00DC65E3"/>
    <w:rsid w:val="00DE6445"/>
    <w:rsid w:val="00DF19B6"/>
    <w:rsid w:val="00DF7D00"/>
    <w:rsid w:val="00E2108E"/>
    <w:rsid w:val="00E3230F"/>
    <w:rsid w:val="00E415C8"/>
    <w:rsid w:val="00E4202C"/>
    <w:rsid w:val="00E76DB6"/>
    <w:rsid w:val="00E86C81"/>
    <w:rsid w:val="00E93927"/>
    <w:rsid w:val="00E9659B"/>
    <w:rsid w:val="00EC54AF"/>
    <w:rsid w:val="00EC57C1"/>
    <w:rsid w:val="00EE0248"/>
    <w:rsid w:val="00F12B8B"/>
    <w:rsid w:val="00F20DAE"/>
    <w:rsid w:val="00F2209A"/>
    <w:rsid w:val="00F27271"/>
    <w:rsid w:val="00F305FA"/>
    <w:rsid w:val="00F307F6"/>
    <w:rsid w:val="00F55E5B"/>
    <w:rsid w:val="00F6149F"/>
    <w:rsid w:val="00F61F29"/>
    <w:rsid w:val="00F726BB"/>
    <w:rsid w:val="00F928E2"/>
    <w:rsid w:val="00FC1C5B"/>
    <w:rsid w:val="00FD6C46"/>
    <w:rsid w:val="00FF02DC"/>
    <w:rsid w:val="00FF0BC4"/>
    <w:rsid w:val="00FF256F"/>
    <w:rsid w:val="00FF4D11"/>
    <w:rsid w:val="0D60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48F7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256F"/>
    <w:pPr>
      <w:widowControl w:val="0"/>
      <w:jc w:val="both"/>
    </w:pPr>
    <w:rPr>
      <w:kern w:val="2"/>
      <w:sz w:val="21"/>
      <w:szCs w:val="24"/>
    </w:rPr>
  </w:style>
  <w:style w:type="paragraph" w:styleId="Heading1">
    <w:name w:val="heading 1"/>
    <w:basedOn w:val="Normal"/>
    <w:next w:val="Normal"/>
    <w:link w:val="Heading1Char"/>
    <w:qFormat/>
    <w:pPr>
      <w:keepNext/>
      <w:jc w:val="center"/>
      <w:outlineLvl w:val="0"/>
    </w:pPr>
    <w:rPr>
      <w:rFonts w:eastAsia="黑体"/>
      <w:sz w:val="28"/>
    </w:rPr>
  </w:style>
  <w:style w:type="paragraph" w:styleId="Heading2">
    <w:name w:val="heading 2"/>
    <w:basedOn w:val="Normal"/>
    <w:next w:val="Normal"/>
    <w:qFormat/>
    <w:pPr>
      <w:keepNext/>
      <w:jc w:val="center"/>
      <w:outlineLvl w:val="1"/>
    </w:pPr>
    <w:rPr>
      <w:rFonts w:ascii="宋体" w:eastAsia="黑体" w:hAnsi="宋体"/>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FootnoteReference">
    <w:name w:val="footnote reference"/>
    <w:semiHidden/>
    <w:rPr>
      <w:vertAlign w:val="superscript"/>
    </w:rPr>
  </w:style>
  <w:style w:type="paragraph" w:styleId="Footer">
    <w:name w:val="footer"/>
    <w:basedOn w:val="Normal"/>
    <w:link w:val="FooterChar"/>
    <w:pPr>
      <w:tabs>
        <w:tab w:val="center" w:pos="4153"/>
        <w:tab w:val="right" w:pos="8306"/>
      </w:tabs>
      <w:snapToGrid w:val="0"/>
      <w:jc w:val="left"/>
    </w:pPr>
    <w:rPr>
      <w:sz w:val="18"/>
      <w:szCs w:val="18"/>
    </w:rPr>
  </w:style>
  <w:style w:type="paragraph" w:styleId="FootnoteText">
    <w:name w:val="footnote text"/>
    <w:basedOn w:val="Normal"/>
    <w:semiHidden/>
    <w:pPr>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character" w:styleId="Hyperlink">
    <w:name w:val="Hyperlink"/>
    <w:rsid w:val="0058449D"/>
    <w:rPr>
      <w:color w:val="0563C1"/>
      <w:u w:val="single"/>
    </w:rPr>
  </w:style>
  <w:style w:type="character" w:styleId="UnresolvedMention">
    <w:name w:val="Unresolved Mention"/>
    <w:uiPriority w:val="99"/>
    <w:semiHidden/>
    <w:unhideWhenUsed/>
    <w:rsid w:val="0058449D"/>
    <w:rPr>
      <w:color w:val="605E5C"/>
      <w:shd w:val="clear" w:color="auto" w:fill="E1DFDD"/>
    </w:rPr>
  </w:style>
  <w:style w:type="character" w:customStyle="1" w:styleId="Heading1Char">
    <w:name w:val="Heading 1 Char"/>
    <w:link w:val="Heading1"/>
    <w:rsid w:val="00AA7CDC"/>
    <w:rPr>
      <w:rFonts w:eastAsia="黑体"/>
      <w:kern w:val="2"/>
      <w:sz w:val="28"/>
      <w:szCs w:val="24"/>
    </w:rPr>
  </w:style>
  <w:style w:type="character" w:styleId="CommentReference">
    <w:name w:val="annotation reference"/>
    <w:rsid w:val="00F307F6"/>
    <w:rPr>
      <w:sz w:val="21"/>
      <w:szCs w:val="21"/>
    </w:rPr>
  </w:style>
  <w:style w:type="paragraph" w:styleId="CommentText">
    <w:name w:val="annotation text"/>
    <w:basedOn w:val="Normal"/>
    <w:link w:val="CommentTextChar"/>
    <w:rsid w:val="00F307F6"/>
    <w:pPr>
      <w:jc w:val="left"/>
    </w:pPr>
  </w:style>
  <w:style w:type="character" w:customStyle="1" w:styleId="CommentTextChar">
    <w:name w:val="Comment Text Char"/>
    <w:link w:val="CommentText"/>
    <w:rsid w:val="00F307F6"/>
    <w:rPr>
      <w:kern w:val="2"/>
      <w:sz w:val="21"/>
      <w:szCs w:val="24"/>
    </w:rPr>
  </w:style>
  <w:style w:type="paragraph" w:styleId="CommentSubject">
    <w:name w:val="annotation subject"/>
    <w:basedOn w:val="CommentText"/>
    <w:next w:val="CommentText"/>
    <w:link w:val="CommentSubjectChar"/>
    <w:rsid w:val="00F307F6"/>
    <w:rPr>
      <w:b/>
      <w:bCs/>
    </w:rPr>
  </w:style>
  <w:style w:type="character" w:customStyle="1" w:styleId="CommentSubjectChar">
    <w:name w:val="Comment Subject Char"/>
    <w:link w:val="CommentSubject"/>
    <w:rsid w:val="00F307F6"/>
    <w:rPr>
      <w:b/>
      <w:bCs/>
      <w:kern w:val="2"/>
      <w:sz w:val="21"/>
      <w:szCs w:val="24"/>
    </w:rPr>
  </w:style>
  <w:style w:type="paragraph" w:styleId="Bibliography">
    <w:name w:val="Bibliography"/>
    <w:basedOn w:val="Normal"/>
    <w:next w:val="Normal"/>
    <w:uiPriority w:val="37"/>
    <w:unhideWhenUsed/>
    <w:rsid w:val="00E86C81"/>
    <w:pPr>
      <w:tabs>
        <w:tab w:val="left" w:pos="504"/>
      </w:tabs>
      <w:ind w:left="504" w:hanging="504"/>
    </w:pPr>
  </w:style>
  <w:style w:type="character" w:customStyle="1" w:styleId="FooterChar">
    <w:name w:val="Footer Char"/>
    <w:link w:val="Footer"/>
    <w:rsid w:val="00511186"/>
    <w:rPr>
      <w:kern w:val="2"/>
      <w:sz w:val="18"/>
      <w:szCs w:val="18"/>
    </w:rPr>
  </w:style>
  <w:style w:type="paragraph" w:styleId="Caption">
    <w:name w:val="caption"/>
    <w:basedOn w:val="Normal"/>
    <w:next w:val="Normal"/>
    <w:unhideWhenUsed/>
    <w:qFormat/>
    <w:rsid w:val="00F61F29"/>
    <w:rPr>
      <w:rFonts w:eastAsia="楷体"/>
      <w:sz w:val="18"/>
      <w:szCs w:val="20"/>
    </w:rPr>
  </w:style>
  <w:style w:type="character" w:styleId="PlaceholderText">
    <w:name w:val="Placeholder Text"/>
    <w:basedOn w:val="DefaultParagraphFont"/>
    <w:uiPriority w:val="99"/>
    <w:unhideWhenUsed/>
    <w:rsid w:val="001C397D"/>
    <w:rPr>
      <w:color w:val="808080"/>
    </w:rPr>
  </w:style>
  <w:style w:type="character" w:customStyle="1" w:styleId="HeaderChar">
    <w:name w:val="Header Char"/>
    <w:basedOn w:val="DefaultParagraphFont"/>
    <w:link w:val="Header"/>
    <w:rsid w:val="007A7D0C"/>
    <w:rPr>
      <w:kern w:val="2"/>
      <w:sz w:val="18"/>
      <w:szCs w:val="18"/>
    </w:rPr>
  </w:style>
  <w:style w:type="paragraph" w:customStyle="1" w:styleId="a">
    <w:name w:val="图文"/>
    <w:basedOn w:val="Normal"/>
    <w:link w:val="a0"/>
    <w:qFormat/>
    <w:rsid w:val="00A67722"/>
    <w:pPr>
      <w:keepNext/>
      <w:framePr w:hSpace="284" w:wrap="around" w:vAnchor="text" w:hAnchor="margin" w:xAlign="right" w:y="1"/>
      <w:jc w:val="center"/>
    </w:pPr>
    <w:rPr>
      <w:rFonts w:eastAsia="楷体"/>
      <w:sz w:val="18"/>
    </w:rPr>
  </w:style>
  <w:style w:type="character" w:customStyle="1" w:styleId="a0">
    <w:name w:val="图文 字符"/>
    <w:basedOn w:val="DefaultParagraphFont"/>
    <w:link w:val="a"/>
    <w:rsid w:val="00A67722"/>
    <w:rPr>
      <w:rFonts w:eastAsia="楷体"/>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729944">
      <w:bodyDiv w:val="1"/>
      <w:marLeft w:val="0"/>
      <w:marRight w:val="0"/>
      <w:marTop w:val="0"/>
      <w:marBottom w:val="0"/>
      <w:divBdr>
        <w:top w:val="none" w:sz="0" w:space="0" w:color="auto"/>
        <w:left w:val="none" w:sz="0" w:space="0" w:color="auto"/>
        <w:bottom w:val="none" w:sz="0" w:space="0" w:color="auto"/>
        <w:right w:val="none" w:sz="0" w:space="0" w:color="auto"/>
      </w:divBdr>
    </w:div>
    <w:div w:id="958343029">
      <w:bodyDiv w:val="1"/>
      <w:marLeft w:val="0"/>
      <w:marRight w:val="0"/>
      <w:marTop w:val="0"/>
      <w:marBottom w:val="0"/>
      <w:divBdr>
        <w:top w:val="none" w:sz="0" w:space="0" w:color="auto"/>
        <w:left w:val="none" w:sz="0" w:space="0" w:color="auto"/>
        <w:bottom w:val="none" w:sz="0" w:space="0" w:color="auto"/>
        <w:right w:val="none" w:sz="0" w:space="0" w:color="auto"/>
      </w:divBdr>
    </w:div>
    <w:div w:id="1799177409">
      <w:bodyDiv w:val="1"/>
      <w:marLeft w:val="0"/>
      <w:marRight w:val="0"/>
      <w:marTop w:val="0"/>
      <w:marBottom w:val="0"/>
      <w:divBdr>
        <w:top w:val="none" w:sz="0" w:space="0" w:color="auto"/>
        <w:left w:val="none" w:sz="0" w:space="0" w:color="auto"/>
        <w:bottom w:val="none" w:sz="0" w:space="0" w:color="auto"/>
        <w:right w:val="none" w:sz="0" w:space="0" w:color="auto"/>
      </w:divBdr>
    </w:div>
    <w:div w:id="1884096193">
      <w:bodyDiv w:val="1"/>
      <w:marLeft w:val="0"/>
      <w:marRight w:val="0"/>
      <w:marTop w:val="0"/>
      <w:marBottom w:val="0"/>
      <w:divBdr>
        <w:top w:val="none" w:sz="0" w:space="0" w:color="auto"/>
        <w:left w:val="none" w:sz="0" w:space="0" w:color="auto"/>
        <w:bottom w:val="none" w:sz="0" w:space="0" w:color="auto"/>
        <w:right w:val="none" w:sz="0" w:space="0" w:color="auto"/>
      </w:divBdr>
    </w:div>
    <w:div w:id="1927886795">
      <w:bodyDiv w:val="1"/>
      <w:marLeft w:val="0"/>
      <w:marRight w:val="0"/>
      <w:marTop w:val="0"/>
      <w:marBottom w:val="0"/>
      <w:divBdr>
        <w:top w:val="none" w:sz="0" w:space="0" w:color="auto"/>
        <w:left w:val="none" w:sz="0" w:space="0" w:color="auto"/>
        <w:bottom w:val="none" w:sz="0" w:space="0" w:color="auto"/>
        <w:right w:val="none" w:sz="0" w:space="0" w:color="auto"/>
      </w:divBdr>
    </w:div>
    <w:div w:id="196839118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767FC-6168-4FE1-AF42-D609B51E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10162</Words>
  <Characters>57925</Characters>
  <Application>Microsoft Office Word</Application>
  <DocSecurity>0</DocSecurity>
  <Lines>482</Lines>
  <Paragraphs>135</Paragraphs>
  <ScaleCrop>false</ScaleCrop>
  <Manager/>
  <Company/>
  <LinksUpToDate>false</LinksUpToDate>
  <CharactersWithSpaces>67952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subject/>
  <dc:creator/>
  <cp:keywords/>
  <cp:lastModifiedBy/>
  <cp:revision>1</cp:revision>
  <dcterms:created xsi:type="dcterms:W3CDTF">2021-03-22T11:03:00Z</dcterms:created>
  <dcterms:modified xsi:type="dcterms:W3CDTF">2021-03-22T13:57:00Z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id="vkYkRkEF"/&gt;&lt;style id="http://www.zotero.org/styles/chinese-std-gb-t-7714-2005-author-lowercase" hasBibliography="1" bibliographyStyleHasBeenSet="1"/&gt;&lt;prefs&gt;&lt;pref name="fieldType" value="Field"/&gt;&lt;</vt:lpwstr>
  </property>
  <property fmtid="{D5CDD505-2E9C-101B-9397-08002B2CF9AE}" pid="3" name="ZOTERO_PREF_2">
    <vt:lpwstr>/prefs&gt;&lt;/data&gt;</vt:lpwstr>
  </property>
</Properties>
</file>